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DFD3" w14:textId="0B615F79" w:rsidR="000E1AF4" w:rsidRDefault="000E1AF4" w:rsidP="000E1AF4">
      <w:pPr>
        <w:spacing w:line="480" w:lineRule="exact"/>
        <w:jc w:val="center"/>
        <w:rPr>
          <w:rFonts w:ascii="Times New Roman" w:hAnsi="Times New Roman" w:cs="Times New Roman"/>
          <w:b/>
          <w:sz w:val="32"/>
          <w:szCs w:val="30"/>
        </w:rPr>
      </w:pPr>
      <w:bookmarkStart w:id="0" w:name="_Hlk100131546"/>
      <w:r w:rsidRPr="000E1AF4">
        <w:rPr>
          <w:rFonts w:ascii="Times New Roman" w:hAnsi="Times New Roman" w:cs="Times New Roman"/>
          <w:b/>
          <w:sz w:val="32"/>
          <w:szCs w:val="30"/>
        </w:rPr>
        <w:t>Unsupervised cycle-consistent network using restricted subspace field map for removing susceptibility artifacts in EPI</w:t>
      </w:r>
    </w:p>
    <w:p w14:paraId="35F18252" w14:textId="355196DE" w:rsidR="0082420C" w:rsidRPr="0082420C" w:rsidRDefault="0082420C" w:rsidP="00BD432E">
      <w:pPr>
        <w:spacing w:beforeLines="50" w:before="156" w:afterLines="50" w:after="156" w:line="480" w:lineRule="exact"/>
        <w:jc w:val="center"/>
        <w:rPr>
          <w:rFonts w:ascii="Times New Roman" w:hAnsi="Times New Roman"/>
        </w:rPr>
      </w:pPr>
      <w:r w:rsidRPr="0082420C">
        <w:rPr>
          <w:rFonts w:ascii="Times New Roman" w:hAnsi="Times New Roman"/>
        </w:rPr>
        <w:t>Qinjia Bao</w:t>
      </w:r>
      <w:r w:rsidRPr="0082420C">
        <w:rPr>
          <w:rFonts w:ascii="Times New Roman" w:hAnsi="Times New Roman"/>
          <w:vertAlign w:val="superscript"/>
        </w:rPr>
        <w:t>1</w:t>
      </w:r>
      <w:r w:rsidRPr="0082420C">
        <w:rPr>
          <w:rFonts w:ascii="Times New Roman" w:hAnsi="Times New Roman" w:hint="eastAsia"/>
          <w:vertAlign w:val="superscript"/>
        </w:rPr>
        <w:t>+</w:t>
      </w:r>
      <w:r w:rsidRPr="0082420C">
        <w:rPr>
          <w:rFonts w:ascii="Times New Roman" w:hAnsi="Times New Roman"/>
        </w:rPr>
        <w:t xml:space="preserve">, </w:t>
      </w:r>
      <w:r w:rsidRPr="0082420C">
        <w:rPr>
          <w:rFonts w:ascii="Times New Roman" w:hAnsi="Times New Roman" w:hint="eastAsia"/>
        </w:rPr>
        <w:t>Weida</w:t>
      </w:r>
      <w:r w:rsidRPr="0082420C">
        <w:rPr>
          <w:rFonts w:ascii="Times New Roman" w:hAnsi="Times New Roman"/>
        </w:rPr>
        <w:t xml:space="preserve"> </w:t>
      </w:r>
      <w:r w:rsidRPr="0082420C">
        <w:rPr>
          <w:rFonts w:ascii="Times New Roman" w:hAnsi="Times New Roman" w:hint="eastAsia"/>
        </w:rPr>
        <w:t>Xie</w:t>
      </w:r>
      <w:r w:rsidRPr="0082420C">
        <w:rPr>
          <w:rFonts w:ascii="Times New Roman" w:hAnsi="Times New Roman"/>
          <w:vertAlign w:val="superscript"/>
        </w:rPr>
        <w:t xml:space="preserve"> </w:t>
      </w:r>
      <w:r w:rsidR="00BC462A">
        <w:rPr>
          <w:rFonts w:ascii="Times New Roman" w:hAnsi="Times New Roman"/>
          <w:vertAlign w:val="superscript"/>
        </w:rPr>
        <w:t>2</w:t>
      </w:r>
      <w:r w:rsidRPr="0082420C">
        <w:rPr>
          <w:rFonts w:ascii="Times New Roman" w:hAnsi="Times New Roman" w:hint="eastAsia"/>
          <w:vertAlign w:val="superscript"/>
        </w:rPr>
        <w:t>+</w:t>
      </w:r>
      <w:r w:rsidRPr="0082420C">
        <w:rPr>
          <w:rFonts w:ascii="Times New Roman" w:hAnsi="Times New Roman"/>
        </w:rPr>
        <w:t>,</w:t>
      </w:r>
      <w:r w:rsidR="00AD0709">
        <w:rPr>
          <w:rFonts w:ascii="Times New Roman" w:hAnsi="Times New Roman"/>
        </w:rPr>
        <w:t xml:space="preserve"> </w:t>
      </w:r>
      <w:r w:rsidR="00AD0709" w:rsidRPr="00AD0709">
        <w:rPr>
          <w:rFonts w:ascii="Times New Roman" w:hAnsi="Times New Roman"/>
        </w:rPr>
        <w:t>Martins Otikovs</w:t>
      </w:r>
      <w:r w:rsidR="00BD432E" w:rsidRPr="00BD432E">
        <w:rPr>
          <w:rFonts w:ascii="Times New Roman" w:hAnsi="Times New Roman"/>
          <w:vertAlign w:val="superscript"/>
        </w:rPr>
        <w:t>3</w:t>
      </w:r>
      <w:r w:rsidR="00BD432E" w:rsidRPr="0082420C">
        <w:rPr>
          <w:rFonts w:ascii="Times New Roman" w:hAnsi="Times New Roman"/>
        </w:rPr>
        <w:t>,</w:t>
      </w:r>
      <w:r w:rsidR="00BD432E">
        <w:rPr>
          <w:rFonts w:ascii="Times New Roman" w:hAnsi="Times New Roman"/>
        </w:rPr>
        <w:t xml:space="preserve"> </w:t>
      </w:r>
      <w:r w:rsidRPr="0082420C">
        <w:rPr>
          <w:rFonts w:ascii="Times New Roman" w:hAnsi="Times New Roman" w:hint="eastAsia"/>
        </w:rPr>
        <w:t>Chongxin</w:t>
      </w:r>
      <w:r w:rsidRPr="0082420C">
        <w:rPr>
          <w:rFonts w:ascii="Times New Roman" w:hAnsi="Times New Roman"/>
        </w:rPr>
        <w:t xml:space="preserve"> Bai</w:t>
      </w:r>
      <w:r w:rsidR="00BC462A">
        <w:rPr>
          <w:rFonts w:ascii="Times New Roman" w:hAnsi="Times New Roman"/>
          <w:vertAlign w:val="superscript"/>
        </w:rPr>
        <w:t>2</w:t>
      </w:r>
      <w:r w:rsidRPr="0082420C">
        <w:rPr>
          <w:rFonts w:ascii="Times New Roman" w:hAnsi="Times New Roman"/>
        </w:rPr>
        <w:t>, Pingan Li</w:t>
      </w:r>
      <w:r w:rsidR="00BC462A">
        <w:rPr>
          <w:rFonts w:ascii="Times New Roman" w:hAnsi="Times New Roman"/>
          <w:vertAlign w:val="superscript"/>
        </w:rPr>
        <w:t>2</w:t>
      </w:r>
      <w:r w:rsidRPr="0082420C">
        <w:rPr>
          <w:rFonts w:ascii="Times New Roman" w:hAnsi="Times New Roman"/>
        </w:rPr>
        <w:t>, Zhao Li</w:t>
      </w:r>
      <w:r w:rsidRPr="0082420C">
        <w:rPr>
          <w:rFonts w:ascii="Times New Roman" w:hAnsi="Times New Roman"/>
          <w:vertAlign w:val="superscript"/>
        </w:rPr>
        <w:t>1</w:t>
      </w:r>
      <w:r w:rsidRPr="0082420C">
        <w:rPr>
          <w:rFonts w:ascii="Times New Roman" w:hAnsi="Times New Roman"/>
        </w:rPr>
        <w:t xml:space="preserve">, </w:t>
      </w:r>
      <w:r w:rsidR="005F2239" w:rsidRPr="0082420C">
        <w:rPr>
          <w:rFonts w:ascii="Times New Roman" w:hAnsi="Times New Roman"/>
        </w:rPr>
        <w:t>Kewen Liu</w:t>
      </w:r>
      <w:r w:rsidR="00BC462A">
        <w:rPr>
          <w:rFonts w:ascii="Times New Roman" w:hAnsi="Times New Roman"/>
          <w:vertAlign w:val="superscript"/>
        </w:rPr>
        <w:t>2</w:t>
      </w:r>
      <w:r w:rsidR="005F2239" w:rsidRPr="0082420C">
        <w:rPr>
          <w:rFonts w:ascii="Times New Roman" w:hAnsi="Times New Roman"/>
        </w:rPr>
        <w:t xml:space="preserve">, </w:t>
      </w:r>
      <w:r w:rsidRPr="0082420C">
        <w:rPr>
          <w:rFonts w:ascii="Times New Roman" w:hAnsi="Times New Roman"/>
        </w:rPr>
        <w:t>Zhi Zhang</w:t>
      </w:r>
      <w:r w:rsidRPr="0082420C">
        <w:rPr>
          <w:rFonts w:ascii="Times New Roman" w:hAnsi="Times New Roman"/>
          <w:vertAlign w:val="superscript"/>
        </w:rPr>
        <w:t>1</w:t>
      </w:r>
      <w:r w:rsidRPr="0082420C">
        <w:rPr>
          <w:rFonts w:ascii="Times New Roman" w:hAnsi="Times New Roman"/>
        </w:rPr>
        <w:t xml:space="preserve">, </w:t>
      </w:r>
      <w:r w:rsidRPr="0082420C">
        <w:rPr>
          <w:rFonts w:ascii="Times New Roman" w:hAnsi="Times New Roman" w:hint="eastAsia"/>
        </w:rPr>
        <w:t>Chen</w:t>
      </w:r>
      <w:r w:rsidRPr="0082420C">
        <w:rPr>
          <w:rFonts w:ascii="Times New Roman" w:hAnsi="Times New Roman"/>
        </w:rPr>
        <w:t xml:space="preserve"> </w:t>
      </w:r>
      <w:r w:rsidRPr="0082420C">
        <w:rPr>
          <w:rFonts w:ascii="Times New Roman" w:hAnsi="Times New Roman" w:hint="eastAsia"/>
        </w:rPr>
        <w:t>Fang</w:t>
      </w:r>
      <w:r w:rsidR="00BC462A">
        <w:rPr>
          <w:rFonts w:ascii="Times New Roman" w:hAnsi="Times New Roman"/>
          <w:vertAlign w:val="superscript"/>
        </w:rPr>
        <w:t>1</w:t>
      </w:r>
      <w:r w:rsidRPr="0082420C">
        <w:rPr>
          <w:rFonts w:ascii="Times New Roman" w:hAnsi="Times New Roman"/>
        </w:rPr>
        <w:t xml:space="preserve">, </w:t>
      </w:r>
      <w:r>
        <w:rPr>
          <w:rFonts w:ascii="Times New Roman" w:hAnsi="Times New Roman" w:hint="eastAsia"/>
        </w:rPr>
        <w:t>Xin Zhou</w:t>
      </w:r>
      <w:r w:rsidR="00804E68" w:rsidRPr="0082420C">
        <w:rPr>
          <w:rFonts w:ascii="Times New Roman" w:hAnsi="Times New Roman"/>
          <w:vertAlign w:val="superscript"/>
        </w:rPr>
        <w:t xml:space="preserve">1, </w:t>
      </w:r>
      <w:r w:rsidR="00BC462A">
        <w:rPr>
          <w:rFonts w:ascii="Times New Roman" w:hAnsi="Times New Roman"/>
          <w:vertAlign w:val="superscript"/>
        </w:rPr>
        <w:t>4</w:t>
      </w:r>
      <w:r w:rsidR="00804E68">
        <w:rPr>
          <w:rFonts w:ascii="Times New Roman" w:hAnsi="Times New Roman"/>
          <w:vertAlign w:val="superscript"/>
        </w:rPr>
        <w:t>,</w:t>
      </w:r>
      <w:r w:rsidR="00804E68" w:rsidRPr="00804E68">
        <w:rPr>
          <w:rFonts w:ascii="Times New Roman" w:hAnsi="Times New Roman"/>
          <w:vertAlign w:val="superscript"/>
        </w:rPr>
        <w:t xml:space="preserve"> </w:t>
      </w:r>
      <w:r w:rsidR="00BC462A">
        <w:rPr>
          <w:rFonts w:ascii="Times New Roman" w:hAnsi="Times New Roman"/>
          <w:vertAlign w:val="superscript"/>
        </w:rPr>
        <w:t>5</w:t>
      </w:r>
      <w:r w:rsidR="00804E68">
        <w:rPr>
          <w:rFonts w:ascii="Times New Roman" w:hAnsi="Times New Roman" w:hint="eastAsia"/>
        </w:rPr>
        <w:t>,</w:t>
      </w:r>
      <w:r w:rsidRPr="0082420C">
        <w:rPr>
          <w:rFonts w:ascii="Times New Roman" w:hAnsi="Times New Roman"/>
        </w:rPr>
        <w:t>Chaoyang Liu</w:t>
      </w:r>
      <w:r w:rsidRPr="0082420C">
        <w:rPr>
          <w:rFonts w:ascii="Times New Roman" w:hAnsi="Times New Roman"/>
          <w:vertAlign w:val="superscript"/>
        </w:rPr>
        <w:t>1,</w:t>
      </w:r>
      <w:r w:rsidR="00BC462A">
        <w:rPr>
          <w:rFonts w:ascii="Times New Roman" w:hAnsi="Times New Roman"/>
          <w:vertAlign w:val="superscript"/>
        </w:rPr>
        <w:t>4</w:t>
      </w:r>
      <w:r w:rsidRPr="0082420C">
        <w:rPr>
          <w:rFonts w:ascii="Times New Roman" w:hAnsi="Times New Roman" w:hint="eastAsia"/>
          <w:vertAlign w:val="superscript"/>
        </w:rPr>
        <w:t>,</w:t>
      </w:r>
      <w:r w:rsidR="00BC462A">
        <w:rPr>
          <w:rFonts w:ascii="Times New Roman" w:hAnsi="Times New Roman"/>
          <w:vertAlign w:val="superscript"/>
        </w:rPr>
        <w:t>5</w:t>
      </w:r>
      <w:r w:rsidRPr="0082420C">
        <w:rPr>
          <w:rFonts w:ascii="Times New Roman" w:hAnsi="Times New Roman"/>
          <w:vertAlign w:val="superscript"/>
        </w:rPr>
        <w:t>*</w:t>
      </w:r>
    </w:p>
    <w:p w14:paraId="0D216679" w14:textId="6234FB4B" w:rsidR="0082420C" w:rsidRPr="0082420C" w:rsidRDefault="0082420C" w:rsidP="0082420C">
      <w:pPr>
        <w:spacing w:line="400" w:lineRule="exact"/>
        <w:rPr>
          <w:rFonts w:ascii="Times New Roman" w:hAnsi="Times New Roman"/>
        </w:rPr>
      </w:pPr>
      <w:r w:rsidRPr="0082420C">
        <w:rPr>
          <w:rFonts w:ascii="Times New Roman" w:hAnsi="Times New Roman"/>
          <w:vertAlign w:val="superscript"/>
        </w:rPr>
        <w:t xml:space="preserve">1 </w:t>
      </w:r>
      <w:r w:rsidRPr="0082420C">
        <w:rPr>
          <w:rFonts w:ascii="Times New Roman" w:hAnsi="Times New Roman"/>
        </w:rPr>
        <w:t>Key Laboratory of Magnetic Resonance in Biological Systems, Innovation Academy for Precision Meas</w:t>
      </w:r>
      <w:r w:rsidR="007B0663">
        <w:rPr>
          <w:rFonts w:ascii="Times New Roman" w:hAnsi="Times New Roman"/>
        </w:rPr>
        <w:t>urement Science and Technology</w:t>
      </w:r>
      <w:r w:rsidRPr="0082420C">
        <w:rPr>
          <w:rFonts w:ascii="Times New Roman" w:hAnsi="Times New Roman"/>
        </w:rPr>
        <w:t xml:space="preserve">, Wuhan, </w:t>
      </w:r>
      <w:r w:rsidR="006A57B3" w:rsidRPr="006A57B3">
        <w:rPr>
          <w:rFonts w:ascii="Times New Roman" w:hAnsi="Times New Roman"/>
        </w:rPr>
        <w:t>430071</w:t>
      </w:r>
      <w:r w:rsidR="006A57B3">
        <w:rPr>
          <w:rFonts w:ascii="Times New Roman" w:hAnsi="Times New Roman"/>
        </w:rPr>
        <w:t xml:space="preserve">, </w:t>
      </w:r>
      <w:r w:rsidR="00645480" w:rsidRPr="00645480">
        <w:rPr>
          <w:rFonts w:ascii="Times New Roman" w:hAnsi="Times New Roman"/>
        </w:rPr>
        <w:t>P.R. China</w:t>
      </w:r>
      <w:r w:rsidR="00645480">
        <w:rPr>
          <w:rFonts w:ascii="Times New Roman" w:hAnsi="Times New Roman"/>
        </w:rPr>
        <w:t>;</w:t>
      </w:r>
    </w:p>
    <w:p w14:paraId="5564EBE6" w14:textId="728E5DC7" w:rsidR="0082420C" w:rsidRPr="00A27FF0" w:rsidRDefault="009942AC" w:rsidP="0082420C">
      <w:pPr>
        <w:spacing w:line="400" w:lineRule="exact"/>
        <w:rPr>
          <w:rFonts w:ascii="Times New Roman" w:hAnsi="Times New Roman"/>
        </w:rPr>
      </w:pPr>
      <w:r w:rsidRPr="00A27FF0">
        <w:rPr>
          <w:rFonts w:ascii="Times New Roman" w:hAnsi="Times New Roman"/>
          <w:vertAlign w:val="superscript"/>
        </w:rPr>
        <w:t>2</w:t>
      </w:r>
      <w:r w:rsidR="0082420C" w:rsidRPr="00A27FF0">
        <w:rPr>
          <w:rFonts w:ascii="Times New Roman" w:hAnsi="Times New Roman"/>
        </w:rPr>
        <w:t xml:space="preserve"> School of Information Engineering, Wuhan University of Technology, Wuhan,</w:t>
      </w:r>
      <w:r w:rsidR="00645480" w:rsidRPr="00645480">
        <w:rPr>
          <w:rFonts w:ascii="Times New Roman" w:hAnsi="Times New Roman"/>
        </w:rPr>
        <w:t xml:space="preserve"> </w:t>
      </w:r>
      <w:r w:rsidR="00645480" w:rsidRPr="0082420C">
        <w:rPr>
          <w:rFonts w:ascii="Times New Roman" w:hAnsi="Times New Roman"/>
        </w:rPr>
        <w:t xml:space="preserve">P.R. </w:t>
      </w:r>
      <w:r w:rsidR="0082420C" w:rsidRPr="00A27FF0">
        <w:rPr>
          <w:rFonts w:ascii="Times New Roman" w:hAnsi="Times New Roman"/>
        </w:rPr>
        <w:t>China</w:t>
      </w:r>
      <w:r w:rsidR="00645480">
        <w:rPr>
          <w:rFonts w:ascii="Times New Roman" w:hAnsi="Times New Roman"/>
        </w:rPr>
        <w:t>;</w:t>
      </w:r>
    </w:p>
    <w:p w14:paraId="1BBABC63" w14:textId="7E029ED4" w:rsidR="0082420C" w:rsidRPr="0082420C" w:rsidRDefault="009942AC" w:rsidP="0082420C">
      <w:pPr>
        <w:spacing w:line="400" w:lineRule="exact"/>
        <w:rPr>
          <w:rFonts w:ascii="Times New Roman" w:hAnsi="Times New Roman"/>
        </w:rPr>
      </w:pPr>
      <w:r w:rsidRPr="00363FC1">
        <w:rPr>
          <w:rFonts w:ascii="Times New Roman" w:hAnsi="Times New Roman"/>
          <w:vertAlign w:val="superscript"/>
        </w:rPr>
        <w:t>3</w:t>
      </w:r>
      <w:r w:rsidR="00BD432E" w:rsidRPr="00363FC1">
        <w:rPr>
          <w:rFonts w:ascii="Times New Roman" w:hAnsi="Times New Roman"/>
        </w:rPr>
        <w:t xml:space="preserve"> Weizmann Institute of Science, Rehovot, 76001, Israel;</w:t>
      </w:r>
    </w:p>
    <w:p w14:paraId="65D9CFAB" w14:textId="7B116DAC" w:rsidR="0082420C" w:rsidRPr="0082420C" w:rsidRDefault="009942AC" w:rsidP="0082420C">
      <w:pPr>
        <w:spacing w:line="400" w:lineRule="exact"/>
        <w:rPr>
          <w:rFonts w:ascii="Times New Roman" w:hAnsi="Times New Roman"/>
        </w:rPr>
      </w:pPr>
      <w:r>
        <w:rPr>
          <w:rFonts w:ascii="Times New Roman" w:hAnsi="Times New Roman"/>
          <w:vertAlign w:val="superscript"/>
        </w:rPr>
        <w:t>4</w:t>
      </w:r>
      <w:r w:rsidR="0082420C" w:rsidRPr="0082420C">
        <w:rPr>
          <w:rFonts w:ascii="Times New Roman" w:hAnsi="Times New Roman"/>
        </w:rPr>
        <w:t xml:space="preserve"> University of Chinese Academy of Sciences, Beijing, 100049, P.R. China</w:t>
      </w:r>
      <w:r w:rsidR="00C73FC7">
        <w:rPr>
          <w:rFonts w:ascii="Times New Roman" w:hAnsi="Times New Roman"/>
        </w:rPr>
        <w:t>;</w:t>
      </w:r>
    </w:p>
    <w:p w14:paraId="7000CBAE" w14:textId="41267750" w:rsidR="0082420C" w:rsidRPr="0082420C" w:rsidRDefault="009942AC" w:rsidP="0082420C">
      <w:pPr>
        <w:spacing w:line="400" w:lineRule="exact"/>
        <w:rPr>
          <w:rFonts w:ascii="Times New Roman" w:hAnsi="Times New Roman"/>
        </w:rPr>
      </w:pPr>
      <w:r>
        <w:rPr>
          <w:rFonts w:ascii="Times New Roman" w:hAnsi="Times New Roman"/>
          <w:vertAlign w:val="superscript"/>
        </w:rPr>
        <w:t>5</w:t>
      </w:r>
      <w:r w:rsidR="0082420C" w:rsidRPr="0082420C">
        <w:rPr>
          <w:rFonts w:ascii="Times New Roman" w:hAnsi="Times New Roman"/>
        </w:rPr>
        <w:t xml:space="preserve"> Wuhan National Laboratory for Optoelectronics, Huazhong University of Science and Technology, Wuhan, 430074, </w:t>
      </w:r>
      <w:r w:rsidR="00645480" w:rsidRPr="00645480">
        <w:rPr>
          <w:rFonts w:ascii="Times New Roman" w:hAnsi="Times New Roman"/>
        </w:rPr>
        <w:t>P.R. China</w:t>
      </w:r>
      <w:r w:rsidR="00645480">
        <w:rPr>
          <w:rFonts w:ascii="Times New Roman" w:hAnsi="Times New Roman"/>
        </w:rPr>
        <w:t>;</w:t>
      </w:r>
    </w:p>
    <w:p w14:paraId="3C5D8F32" w14:textId="1B28878A" w:rsidR="0082420C" w:rsidRPr="00ED31AE" w:rsidRDefault="00ED31AE" w:rsidP="0082420C">
      <w:pPr>
        <w:spacing w:line="400" w:lineRule="exact"/>
        <w:rPr>
          <w:rFonts w:ascii="Times New Roman" w:hAnsi="Times New Roman"/>
        </w:rPr>
      </w:pPr>
      <w:r>
        <w:rPr>
          <w:rFonts w:ascii="Times New Roman" w:hAnsi="Times New Roman"/>
        </w:rPr>
        <w:t xml:space="preserve">Correspondence: </w:t>
      </w:r>
      <w:r w:rsidR="0082420C" w:rsidRPr="0082420C">
        <w:rPr>
          <w:rFonts w:ascii="Times New Roman" w:hAnsi="Times New Roman"/>
        </w:rPr>
        <w:t>Chaoyang Liu, Email:</w:t>
      </w:r>
      <w:r w:rsidR="0082420C" w:rsidRPr="0082420C">
        <w:t xml:space="preserve"> </w:t>
      </w:r>
      <w:hyperlink r:id="rId9" w:history="1">
        <w:r w:rsidR="0082420C" w:rsidRPr="0082420C">
          <w:rPr>
            <w:color w:val="0000FF"/>
            <w:u w:val="single"/>
          </w:rPr>
          <w:t>chyliu@wipm.ac.cn</w:t>
        </w:r>
      </w:hyperlink>
      <w:r w:rsidR="0082420C" w:rsidRPr="0082420C">
        <w:rPr>
          <w:color w:val="0000FF"/>
          <w:u w:val="single"/>
        </w:rPr>
        <w:t xml:space="preserve">; </w:t>
      </w:r>
    </w:p>
    <w:p w14:paraId="13163300" w14:textId="77777777" w:rsidR="000E1AF4" w:rsidRPr="0082420C" w:rsidRDefault="000E1AF4" w:rsidP="000E1AF4">
      <w:pPr>
        <w:spacing w:line="400" w:lineRule="exact"/>
        <w:rPr>
          <w:rFonts w:ascii="Times New Roman" w:hAnsi="Times New Roman" w:cs="Times New Roman"/>
          <w:b/>
          <w:sz w:val="32"/>
          <w:szCs w:val="30"/>
        </w:rPr>
      </w:pPr>
    </w:p>
    <w:p w14:paraId="55AF3A7A" w14:textId="77777777" w:rsidR="000E1AF4" w:rsidRDefault="000E1AF4" w:rsidP="000E1AF4">
      <w:pPr>
        <w:spacing w:line="400" w:lineRule="exact"/>
        <w:rPr>
          <w:rFonts w:ascii="Times New Roman" w:hAnsi="Times New Roman" w:cs="Times New Roman"/>
          <w:b/>
          <w:sz w:val="32"/>
          <w:szCs w:val="30"/>
        </w:rPr>
      </w:pPr>
    </w:p>
    <w:p w14:paraId="3E632BFE" w14:textId="77777777" w:rsidR="000E1AF4" w:rsidRDefault="000E1AF4" w:rsidP="000E1AF4">
      <w:pPr>
        <w:spacing w:line="400" w:lineRule="exact"/>
        <w:rPr>
          <w:rFonts w:ascii="Times New Roman" w:eastAsia="宋体" w:hAnsi="Times New Roman" w:cs="Times New Roman"/>
        </w:rPr>
      </w:pPr>
      <w:r w:rsidRPr="00E13981">
        <w:rPr>
          <w:rFonts w:ascii="Times New Roman" w:hAnsi="Times New Roman" w:cs="Times New Roman"/>
        </w:rPr>
        <w:t>Grant Sponsor:</w:t>
      </w:r>
      <w:r w:rsidRPr="00570656">
        <w:rPr>
          <w:rFonts w:ascii="Times New Roman" w:eastAsia="宋体" w:hAnsi="Times New Roman" w:cs="Times New Roman"/>
        </w:rPr>
        <w:t xml:space="preserve"> National Major Scientific Research Equipment Development Project of China (81627901), the National key of R&amp;D Program of China (Grant 2018YFC0115000, 2016YFC1304702), National Natural Science Foundation of China (11575287, 11705274), and the Chinese Academy of Sciences (YZ201677)</w:t>
      </w:r>
      <w:r>
        <w:rPr>
          <w:rFonts w:ascii="Times New Roman" w:eastAsia="宋体" w:hAnsi="Times New Roman" w:cs="Times New Roman"/>
        </w:rPr>
        <w:t>.</w:t>
      </w:r>
    </w:p>
    <w:p w14:paraId="7D9B88A9" w14:textId="77777777" w:rsidR="000E1AF4" w:rsidRDefault="000E1AF4" w:rsidP="000E1AF4">
      <w:pPr>
        <w:spacing w:line="400" w:lineRule="exact"/>
        <w:rPr>
          <w:rFonts w:ascii="Times New Roman" w:eastAsia="宋体" w:hAnsi="Times New Roman" w:cs="Times New Roman"/>
        </w:rPr>
      </w:pPr>
    </w:p>
    <w:p w14:paraId="52D6AFFB" w14:textId="77777777" w:rsidR="000E1AF4" w:rsidRDefault="000E1AF4" w:rsidP="000E1AF4">
      <w:pPr>
        <w:spacing w:line="400" w:lineRule="exact"/>
        <w:rPr>
          <w:rFonts w:ascii="Times New Roman" w:eastAsia="宋体" w:hAnsi="Times New Roman" w:cs="Times New Roman"/>
        </w:rPr>
      </w:pPr>
    </w:p>
    <w:p w14:paraId="112A224D" w14:textId="77777777" w:rsidR="000E1AF4" w:rsidRDefault="000E1AF4" w:rsidP="000E1AF4">
      <w:pPr>
        <w:spacing w:line="400" w:lineRule="exact"/>
        <w:rPr>
          <w:rFonts w:ascii="Times New Roman" w:eastAsia="宋体" w:hAnsi="Times New Roman" w:cs="Times New Roman"/>
        </w:rPr>
      </w:pPr>
    </w:p>
    <w:p w14:paraId="1872AFF4" w14:textId="77777777" w:rsidR="000E1AF4" w:rsidRPr="00AC71A8" w:rsidRDefault="000E1AF4" w:rsidP="000E1AF4">
      <w:pPr>
        <w:autoSpaceDE w:val="0"/>
        <w:autoSpaceDN w:val="0"/>
        <w:adjustRightInd w:val="0"/>
        <w:spacing w:line="400" w:lineRule="exact"/>
        <w:rPr>
          <w:rFonts w:ascii="Times New Roman" w:hAnsi="Times New Roman" w:cs="Times New Roman"/>
        </w:rPr>
      </w:pPr>
      <w:r w:rsidRPr="00AC71A8">
        <w:rPr>
          <w:rFonts w:ascii="Times New Roman" w:hAnsi="Times New Roman" w:cs="Times New Roman"/>
        </w:rPr>
        <w:t>Number of Words (Abstract): 2</w:t>
      </w:r>
      <w:r>
        <w:rPr>
          <w:rFonts w:ascii="Times New Roman" w:hAnsi="Times New Roman" w:cs="Times New Roman"/>
        </w:rPr>
        <w:t>47</w:t>
      </w:r>
    </w:p>
    <w:p w14:paraId="02D4DE2A" w14:textId="77777777" w:rsidR="000E1AF4" w:rsidRPr="00AC71A8" w:rsidRDefault="000E1AF4" w:rsidP="000E1AF4">
      <w:pPr>
        <w:autoSpaceDE w:val="0"/>
        <w:autoSpaceDN w:val="0"/>
        <w:adjustRightInd w:val="0"/>
        <w:spacing w:line="400" w:lineRule="exact"/>
        <w:rPr>
          <w:rFonts w:ascii="Times New Roman" w:hAnsi="Times New Roman" w:cs="Times New Roman"/>
        </w:rPr>
      </w:pPr>
      <w:r w:rsidRPr="00AC71A8">
        <w:rPr>
          <w:rFonts w:ascii="Times New Roman" w:hAnsi="Times New Roman" w:cs="Times New Roman"/>
        </w:rPr>
        <w:t xml:space="preserve">Number of Words (Body): </w:t>
      </w:r>
      <w:r>
        <w:rPr>
          <w:rFonts w:ascii="Times New Roman" w:hAnsi="Times New Roman" w:cs="Times New Roman"/>
        </w:rPr>
        <w:t>3773</w:t>
      </w:r>
    </w:p>
    <w:p w14:paraId="3B5B9F6A" w14:textId="77777777" w:rsidR="000E1AF4" w:rsidRPr="00AC71A8" w:rsidRDefault="000E1AF4" w:rsidP="000E1AF4">
      <w:pPr>
        <w:autoSpaceDE w:val="0"/>
        <w:autoSpaceDN w:val="0"/>
        <w:adjustRightInd w:val="0"/>
        <w:spacing w:line="400" w:lineRule="exact"/>
        <w:rPr>
          <w:rFonts w:ascii="Times New Roman" w:hAnsi="Times New Roman" w:cs="Times New Roman"/>
        </w:rPr>
      </w:pPr>
      <w:r w:rsidRPr="00AC71A8">
        <w:rPr>
          <w:rFonts w:ascii="Times New Roman" w:hAnsi="Times New Roman" w:cs="Times New Roman"/>
        </w:rPr>
        <w:t xml:space="preserve">Number of Figures and Tables: </w:t>
      </w:r>
      <w:r>
        <w:rPr>
          <w:rFonts w:ascii="Times New Roman" w:hAnsi="Times New Roman" w:cs="Times New Roman"/>
        </w:rPr>
        <w:t>10</w:t>
      </w:r>
    </w:p>
    <w:p w14:paraId="44FF7B27" w14:textId="77777777" w:rsidR="000E1AF4" w:rsidRPr="00AC71A8" w:rsidRDefault="000E1AF4" w:rsidP="000E1AF4">
      <w:pPr>
        <w:autoSpaceDE w:val="0"/>
        <w:autoSpaceDN w:val="0"/>
        <w:adjustRightInd w:val="0"/>
        <w:spacing w:line="400" w:lineRule="exact"/>
        <w:rPr>
          <w:rFonts w:ascii="Times New Roman" w:hAnsi="Times New Roman" w:cs="Times New Roman"/>
        </w:rPr>
      </w:pPr>
      <w:r w:rsidRPr="00AC71A8">
        <w:rPr>
          <w:rFonts w:ascii="Times New Roman" w:hAnsi="Times New Roman" w:cs="Times New Roman"/>
        </w:rPr>
        <w:t xml:space="preserve">Number of Citations: </w:t>
      </w:r>
      <w:r>
        <w:rPr>
          <w:rFonts w:ascii="Times New Roman" w:hAnsi="Times New Roman" w:cs="Times New Roman"/>
        </w:rPr>
        <w:t>43</w:t>
      </w:r>
    </w:p>
    <w:p w14:paraId="18246940" w14:textId="77777777" w:rsidR="000E1AF4" w:rsidRPr="00570656" w:rsidRDefault="000E1AF4" w:rsidP="000E1AF4">
      <w:pPr>
        <w:spacing w:line="400" w:lineRule="exact"/>
        <w:rPr>
          <w:rFonts w:ascii="Times New Roman" w:hAnsi="Times New Roman" w:cs="Times New Roman"/>
          <w:b/>
        </w:rPr>
      </w:pPr>
      <w:r w:rsidRPr="00AC71A8">
        <w:rPr>
          <w:rFonts w:ascii="Times New Roman" w:hAnsi="Times New Roman" w:cs="Times New Roman"/>
        </w:rPr>
        <w:t xml:space="preserve">Number of Supporting Material (Figures / Videos / Tables): </w:t>
      </w:r>
      <w:r>
        <w:rPr>
          <w:rFonts w:ascii="Times New Roman" w:hAnsi="Times New Roman" w:cs="Times New Roman"/>
        </w:rPr>
        <w:t>10</w:t>
      </w:r>
    </w:p>
    <w:p w14:paraId="47E68D2C" w14:textId="77777777" w:rsidR="000E1AF4" w:rsidRDefault="000E1AF4" w:rsidP="000E1AF4">
      <w:pPr>
        <w:spacing w:beforeLines="20" w:before="62" w:line="400" w:lineRule="exact"/>
        <w:rPr>
          <w:rFonts w:ascii="Times New Roman" w:hAnsi="Times New Roman" w:cs="Times New Roman"/>
          <w:b/>
          <w:sz w:val="24"/>
          <w:szCs w:val="24"/>
        </w:rPr>
      </w:pPr>
      <w:r>
        <w:rPr>
          <w:rFonts w:ascii="Times New Roman" w:hAnsi="Times New Roman" w:cs="Times New Roman"/>
          <w:b/>
          <w:sz w:val="24"/>
          <w:szCs w:val="24"/>
        </w:rPr>
        <w:br w:type="page"/>
      </w:r>
    </w:p>
    <w:p w14:paraId="0E4C818E" w14:textId="142F17EE" w:rsidR="00F223C6" w:rsidRPr="00FB5101" w:rsidRDefault="000E1AF4" w:rsidP="00FB5101">
      <w:pPr>
        <w:spacing w:line="480" w:lineRule="exact"/>
        <w:ind w:left="161" w:hanging="161"/>
        <w:jc w:val="center"/>
        <w:rPr>
          <w:rFonts w:ascii="Times New Roman" w:hAnsi="Times New Roman" w:cs="Times New Roman"/>
          <w:b/>
          <w:color w:val="231F20"/>
          <w:sz w:val="36"/>
          <w:szCs w:val="36"/>
        </w:rPr>
      </w:pPr>
      <w:r w:rsidRPr="00570656">
        <w:rPr>
          <w:rFonts w:ascii="Times New Roman" w:hAnsi="Times New Roman" w:cs="Times New Roman"/>
          <w:b/>
          <w:sz w:val="32"/>
          <w:szCs w:val="32"/>
        </w:rPr>
        <w:lastRenderedPageBreak/>
        <w:t>Abstract</w:t>
      </w:r>
      <w:r w:rsidR="00F223C6">
        <w:rPr>
          <w:rFonts w:ascii="Times New Roman" w:eastAsia="Times New Roman" w:hAnsi="Times New Roman" w:cs="Times New Roman"/>
          <w:b/>
          <w:color w:val="231F20"/>
          <w:sz w:val="36"/>
          <w:szCs w:val="36"/>
        </w:rPr>
        <w:t xml:space="preserve"> </w:t>
      </w:r>
    </w:p>
    <w:p w14:paraId="6B1CFC04" w14:textId="77777777" w:rsidR="00972DB6" w:rsidRDefault="00972DB6" w:rsidP="00972DB6">
      <w:pPr>
        <w:spacing w:beforeLines="20" w:before="62" w:line="480" w:lineRule="exact"/>
        <w:rPr>
          <w:rFonts w:ascii="Times New Roman" w:eastAsia="Times New Roman" w:hAnsi="Times New Roman" w:cs="Times New Roman"/>
          <w:color w:val="231F20"/>
          <w:sz w:val="24"/>
          <w:szCs w:val="24"/>
        </w:rPr>
      </w:pPr>
      <w:bookmarkStart w:id="1" w:name="_heading=h.gjdgxs" w:colFirst="0" w:colLast="0"/>
      <w:bookmarkEnd w:id="0"/>
      <w:bookmarkEnd w:id="1"/>
      <w:r>
        <w:rPr>
          <w:rFonts w:ascii="Times New Roman" w:eastAsia="Times New Roman" w:hAnsi="Times New Roman" w:cs="Times New Roman"/>
          <w:b/>
          <w:color w:val="231F20"/>
          <w:sz w:val="24"/>
          <w:szCs w:val="24"/>
        </w:rPr>
        <w:t>Purpose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31F20"/>
          <w:sz w:val="24"/>
          <w:szCs w:val="24"/>
        </w:rPr>
        <w:t>To design an unsupervised deep neural model for correcting susceptibility artifacts in single-shot EPI and evaluate the model for preclinical and clinical applications.</w:t>
      </w:r>
    </w:p>
    <w:p w14:paraId="51FD1EFC" w14:textId="77777777" w:rsidR="00972DB6" w:rsidRDefault="00972DB6" w:rsidP="00972DB6">
      <w:pPr>
        <w:spacing w:beforeLines="20" w:before="62" w:line="480" w:lineRule="exact"/>
        <w:rPr>
          <w:rFonts w:ascii="Times New Roman" w:eastAsia="Times New Roman" w:hAnsi="Times New Roman" w:cs="Times New Roman"/>
          <w:color w:val="231F20"/>
          <w:sz w:val="24"/>
          <w:szCs w:val="24"/>
        </w:rPr>
      </w:pPr>
      <w:bookmarkStart w:id="2" w:name="_heading=h.1fob9te" w:colFirst="0" w:colLast="0"/>
      <w:bookmarkEnd w:id="2"/>
      <w:r>
        <w:rPr>
          <w:rFonts w:ascii="Times New Roman" w:eastAsia="Times New Roman" w:hAnsi="Times New Roman" w:cs="Times New Roman"/>
          <w:b/>
          <w:color w:val="231F20"/>
          <w:sz w:val="24"/>
          <w:szCs w:val="24"/>
        </w:rPr>
        <w:t>Methods</w:t>
      </w:r>
      <w:r>
        <w:rPr>
          <w:rFonts w:ascii="Times New Roman" w:eastAsia="Times New Roman" w:hAnsi="Times New Roman" w:cs="Times New Roman"/>
          <w:b/>
          <w:sz w:val="24"/>
          <w:szCs w:val="24"/>
        </w:rPr>
        <w:t>:</w:t>
      </w:r>
      <w:r>
        <w:rPr>
          <w:rFonts w:ascii="Times New Roman" w:eastAsia="Times New Roman" w:hAnsi="Times New Roman" w:cs="Times New Roman"/>
          <w:color w:val="000000"/>
          <w:sz w:val="24"/>
          <w:szCs w:val="24"/>
        </w:rPr>
        <w:t xml:space="preserve"> This work proposes </w:t>
      </w:r>
      <w:r>
        <w:rPr>
          <w:rFonts w:ascii="Times New Roman" w:eastAsia="Times New Roman" w:hAnsi="Times New Roman" w:cs="Times New Roman"/>
          <w:color w:val="231F20"/>
          <w:sz w:val="24"/>
          <w:szCs w:val="24"/>
        </w:rPr>
        <w:t>an Unsupervised Cycle-consistent model based on the Restricted Subspace Field map to take advantage of both the deep neural network</w:t>
      </w:r>
      <w:sdt>
        <w:sdtPr>
          <w:tag w:val="goog_rdk_4"/>
          <w:id w:val="1185101434"/>
        </w:sdtPr>
        <w:sdtEndPr/>
        <w:sdtContent>
          <w:r>
            <w:rPr>
              <w:rFonts w:ascii="Times New Roman" w:eastAsia="Times New Roman" w:hAnsi="Times New Roman" w:cs="Times New Roman"/>
              <w:color w:val="231F20"/>
              <w:sz w:val="24"/>
              <w:szCs w:val="24"/>
            </w:rPr>
            <w:t xml:space="preserve"> </w:t>
          </w:r>
        </w:sdtContent>
      </w:sdt>
      <w:r>
        <w:rPr>
          <w:rFonts w:ascii="Times New Roman" w:eastAsia="Times New Roman" w:hAnsi="Times New Roman" w:cs="Times New Roman"/>
          <w:color w:val="231F20"/>
          <w:sz w:val="24"/>
          <w:szCs w:val="24"/>
        </w:rPr>
        <w:t xml:space="preserve">(UCRSF-net) and the gradient reversal method for single-shot EPI. The proposed model consists of three main components: (1) the UCRSF to obtain field maps based on a pair of images </w:t>
      </w:r>
      <w:sdt>
        <w:sdtPr>
          <w:tag w:val="goog_rdk_8"/>
          <w:id w:val="-1220436997"/>
        </w:sdtPr>
        <w:sdtEndPr/>
        <w:sdtContent>
          <w:r>
            <w:rPr>
              <w:rFonts w:ascii="Times New Roman" w:eastAsia="Times New Roman" w:hAnsi="Times New Roman" w:cs="Times New Roman"/>
              <w:color w:val="231F20"/>
              <w:sz w:val="24"/>
              <w:szCs w:val="24"/>
            </w:rPr>
            <w:t xml:space="preserve">acquired </w:t>
          </w:r>
        </w:sdtContent>
      </w:sdt>
      <w:r>
        <w:rPr>
          <w:rFonts w:ascii="Times New Roman" w:eastAsia="Times New Roman" w:hAnsi="Times New Roman" w:cs="Times New Roman"/>
          <w:color w:val="231F20"/>
          <w:sz w:val="24"/>
          <w:szCs w:val="24"/>
        </w:rPr>
        <w:t>with reversed-phase encoding</w:t>
      </w:r>
      <w:sdt>
        <w:sdtPr>
          <w:tag w:val="goog_rdk_9"/>
          <w:id w:val="1481804177"/>
        </w:sdtPr>
        <w:sdtEndPr/>
        <w:sdtContent>
          <w:r>
            <w:rPr>
              <w:rFonts w:ascii="Times New Roman" w:eastAsia="Times New Roman" w:hAnsi="Times New Roman" w:cs="Times New Roman"/>
              <w:color w:val="231F20"/>
              <w:sz w:val="24"/>
              <w:szCs w:val="24"/>
            </w:rPr>
            <w:t>;</w:t>
          </w:r>
        </w:sdtContent>
      </w:sdt>
      <w:r>
        <w:rPr>
          <w:rFonts w:ascii="Times New Roman" w:eastAsia="Times New Roman" w:hAnsi="Times New Roman" w:cs="Times New Roman"/>
          <w:color w:val="231F20"/>
          <w:sz w:val="24"/>
          <w:szCs w:val="24"/>
        </w:rPr>
        <w:t xml:space="preserve"> (2) the spin physical model-based modules to obtain the corrected undistorted images based on the learned field map; (3) the cycle-consistency loss between the input image</w:t>
      </w:r>
      <w:sdt>
        <w:sdtPr>
          <w:tag w:val="goog_rdk_14"/>
          <w:id w:val="-1878467087"/>
        </w:sdtPr>
        <w:sdtEndPr/>
        <w:sdtContent>
          <w:r>
            <w:rPr>
              <w:rFonts w:ascii="Times New Roman" w:eastAsia="Times New Roman" w:hAnsi="Times New Roman" w:cs="Times New Roman"/>
              <w:color w:val="231F20"/>
              <w:sz w:val="24"/>
              <w:szCs w:val="24"/>
            </w:rPr>
            <w:t>s</w:t>
          </w:r>
        </w:sdtContent>
      </w:sdt>
      <w:r>
        <w:rPr>
          <w:rFonts w:ascii="Times New Roman" w:eastAsia="Times New Roman" w:hAnsi="Times New Roman" w:cs="Times New Roman"/>
          <w:color w:val="231F20"/>
          <w:sz w:val="24"/>
          <w:szCs w:val="24"/>
        </w:rPr>
        <w:t xml:space="preserve"> and </w:t>
      </w:r>
      <w:r w:rsidRPr="00D81582">
        <w:rPr>
          <w:rFonts w:ascii="Times New Roman" w:eastAsia="Times New Roman" w:hAnsi="Times New Roman" w:cs="Times New Roman"/>
          <w:color w:val="231F20"/>
          <w:sz w:val="24"/>
          <w:szCs w:val="24"/>
        </w:rPr>
        <w:t xml:space="preserve">back calculated images from each cycle </w:t>
      </w:r>
      <w:r>
        <w:rPr>
          <w:rFonts w:ascii="Times New Roman" w:eastAsia="Times New Roman" w:hAnsi="Times New Roman" w:cs="Times New Roman"/>
          <w:color w:val="231F20"/>
          <w:sz w:val="24"/>
          <w:szCs w:val="24"/>
        </w:rPr>
        <w:t>is explored to train the network. In addition, the field maps are derived using a restricted subspace to ensure the smoothness of the field map</w:t>
      </w:r>
      <w:sdt>
        <w:sdtPr>
          <w:tag w:val="goog_rdk_22"/>
          <w:id w:val="1084724096"/>
        </w:sdtPr>
        <w:sdtEndPr/>
        <w:sdtContent>
          <w:r>
            <w:rPr>
              <w:rFonts w:ascii="Times New Roman" w:eastAsia="Times New Roman" w:hAnsi="Times New Roman" w:cs="Times New Roman"/>
              <w:color w:val="231F20"/>
              <w:sz w:val="24"/>
              <w:szCs w:val="24"/>
            </w:rPr>
            <w:t>s</w:t>
          </w:r>
        </w:sdtContent>
      </w:sdt>
      <w:r>
        <w:rPr>
          <w:rFonts w:ascii="Times New Roman" w:eastAsia="Times New Roman" w:hAnsi="Times New Roman" w:cs="Times New Roman"/>
          <w:color w:val="231F20"/>
          <w:sz w:val="24"/>
          <w:szCs w:val="24"/>
        </w:rPr>
        <w:t xml:space="preserve"> and avoid blurring in the corrected images. This new method is trained and validated on both preclinical and clinical datasets for diffusion and functional MRI.</w:t>
      </w:r>
    </w:p>
    <w:p w14:paraId="769A9B5C" w14:textId="77777777" w:rsidR="00972DB6" w:rsidRDefault="00972DB6" w:rsidP="00972DB6">
      <w:pPr>
        <w:spacing w:beforeLines="20" w:before="62" w:line="480" w:lineRule="exact"/>
        <w:rPr>
          <w:rFonts w:ascii="Times New Roman" w:eastAsia="Times New Roman" w:hAnsi="Times New Roman" w:cs="Times New Roman"/>
          <w:color w:val="231F20"/>
          <w:sz w:val="24"/>
          <w:szCs w:val="24"/>
        </w:rPr>
      </w:pPr>
      <w:bookmarkStart w:id="3" w:name="_heading=h.3znysh7" w:colFirst="0" w:colLast="0"/>
      <w:bookmarkEnd w:id="3"/>
      <w:r>
        <w:rPr>
          <w:rFonts w:ascii="Times New Roman" w:eastAsia="Times New Roman" w:hAnsi="Times New Roman" w:cs="Times New Roman"/>
          <w:b/>
          <w:color w:val="231F20"/>
          <w:sz w:val="24"/>
          <w:szCs w:val="24"/>
        </w:rPr>
        <w:t>Results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231F20"/>
          <w:sz w:val="24"/>
          <w:szCs w:val="24"/>
        </w:rPr>
        <w:t xml:space="preserve">The proposed network could effectively </w:t>
      </w:r>
      <w:r w:rsidRPr="00526C0B">
        <w:rPr>
          <w:rFonts w:ascii="Times New Roman" w:eastAsia="Times New Roman" w:hAnsi="Times New Roman" w:cs="Times New Roman"/>
          <w:color w:val="231F20"/>
          <w:sz w:val="24"/>
          <w:szCs w:val="24"/>
        </w:rPr>
        <w:t xml:space="preserve">generate </w:t>
      </w:r>
      <w:r>
        <w:rPr>
          <w:rFonts w:ascii="Times New Roman" w:eastAsia="Times New Roman" w:hAnsi="Times New Roman" w:cs="Times New Roman"/>
          <w:color w:val="231F20"/>
          <w:sz w:val="24"/>
          <w:szCs w:val="24"/>
        </w:rPr>
        <w:t>smooth field map</w:t>
      </w:r>
      <w:sdt>
        <w:sdtPr>
          <w:rPr>
            <w:rFonts w:ascii="Times New Roman" w:eastAsia="Times New Roman" w:hAnsi="Times New Roman" w:cs="Times New Roman"/>
            <w:color w:val="231F20"/>
            <w:sz w:val="24"/>
            <w:szCs w:val="24"/>
          </w:rPr>
          <w:tag w:val="goog_rdk_24"/>
          <w:id w:val="648718520"/>
        </w:sdtPr>
        <w:sdtEndPr/>
        <w:sdtContent>
          <w:r>
            <w:rPr>
              <w:rFonts w:ascii="Times New Roman" w:eastAsia="Times New Roman" w:hAnsi="Times New Roman" w:cs="Times New Roman"/>
              <w:color w:val="231F20"/>
              <w:sz w:val="24"/>
              <w:szCs w:val="24"/>
            </w:rPr>
            <w:t>s</w:t>
          </w:r>
        </w:sdtContent>
      </w:sdt>
      <w:r>
        <w:rPr>
          <w:rFonts w:ascii="Times New Roman" w:eastAsia="Times New Roman" w:hAnsi="Times New Roman" w:cs="Times New Roman"/>
          <w:color w:val="231F20"/>
          <w:sz w:val="24"/>
          <w:szCs w:val="24"/>
        </w:rPr>
        <w:t xml:space="preserve"> and</w:t>
      </w:r>
      <w:r w:rsidRPr="00526C0B">
        <w:rPr>
          <w:rFonts w:ascii="Times New Roman" w:eastAsia="Times New Roman" w:hAnsi="Times New Roman" w:cs="Times New Roman"/>
          <w:color w:val="231F20"/>
          <w:sz w:val="24"/>
          <w:szCs w:val="24"/>
        </w:rPr>
        <w:t xml:space="preserve"> correct for s</w:t>
      </w:r>
      <w:r>
        <w:rPr>
          <w:rFonts w:ascii="Times New Roman" w:eastAsia="Times New Roman" w:hAnsi="Times New Roman" w:cs="Times New Roman"/>
          <w:color w:val="231F20"/>
          <w:sz w:val="24"/>
          <w:szCs w:val="24"/>
        </w:rPr>
        <w:t xml:space="preserve">usceptibility artifacts in single-shot EPI. </w:t>
      </w:r>
      <w:r>
        <w:rPr>
          <w:rFonts w:ascii="Times New Roman" w:eastAsia="Times New Roman" w:hAnsi="Times New Roman" w:cs="Times New Roman"/>
          <w:color w:val="000000"/>
          <w:sz w:val="24"/>
          <w:szCs w:val="24"/>
        </w:rPr>
        <w:t>Simulated and in vivo preclinical/clinical experiments demonstrated that our method outperforms the state-of-the-art</w:t>
      </w:r>
      <w:r>
        <w:rPr>
          <w:rFonts w:ascii="Times New Roman" w:eastAsia="Times New Roman" w:hAnsi="Times New Roman" w:cs="Times New Roman"/>
          <w:color w:val="231F20"/>
          <w:sz w:val="24"/>
          <w:szCs w:val="24"/>
        </w:rPr>
        <w:t xml:space="preserve"> susceptibility artifact correction </w:t>
      </w:r>
      <w:r>
        <w:rPr>
          <w:rFonts w:ascii="Times New Roman" w:eastAsia="Times New Roman" w:hAnsi="Times New Roman" w:cs="Times New Roman"/>
          <w:color w:val="000000"/>
          <w:sz w:val="24"/>
          <w:szCs w:val="24"/>
        </w:rPr>
        <w:t>methods. Furthermore, the ablation experiments of the</w:t>
      </w:r>
      <w:r>
        <w:t xml:space="preserve"> </w:t>
      </w:r>
      <w:r>
        <w:rPr>
          <w:rFonts w:ascii="Times New Roman" w:eastAsia="Times New Roman" w:hAnsi="Times New Roman" w:cs="Times New Roman"/>
          <w:color w:val="000000"/>
          <w:sz w:val="24"/>
          <w:szCs w:val="24"/>
        </w:rPr>
        <w:t xml:space="preserve">cycle-consistent network and the restricted subspace in generating field maps did show the advantages of </w:t>
      </w:r>
      <w:r>
        <w:rPr>
          <w:rFonts w:ascii="Times New Roman" w:eastAsia="Times New Roman" w:hAnsi="Times New Roman" w:cs="Times New Roman"/>
          <w:color w:val="231F20"/>
          <w:sz w:val="24"/>
          <w:szCs w:val="24"/>
        </w:rPr>
        <w:t>UCRSF-net</w:t>
      </w:r>
      <w:r>
        <w:rPr>
          <w:rFonts w:ascii="Times New Roman" w:eastAsia="Times New Roman" w:hAnsi="Times New Roman" w:cs="Times New Roman"/>
          <w:color w:val="000000"/>
          <w:sz w:val="24"/>
          <w:szCs w:val="24"/>
        </w:rPr>
        <w:t>.</w:t>
      </w:r>
    </w:p>
    <w:p w14:paraId="24471541" w14:textId="0BE19EBB" w:rsidR="00972DB6" w:rsidRDefault="00972DB6" w:rsidP="00972DB6">
      <w:pPr>
        <w:spacing w:beforeLines="20" w:before="62" w:line="480" w:lineRule="exact"/>
        <w:rPr>
          <w:rFonts w:ascii="Times New Roman" w:eastAsia="Times New Roman" w:hAnsi="Times New Roman" w:cs="Times New Roman"/>
          <w:color w:val="231F20"/>
          <w:sz w:val="24"/>
          <w:szCs w:val="24"/>
        </w:rPr>
      </w:pPr>
      <w:bookmarkStart w:id="4" w:name="_heading=h.2et92p0" w:colFirst="0" w:colLast="0"/>
      <w:bookmarkEnd w:id="4"/>
      <w:r>
        <w:rPr>
          <w:rFonts w:ascii="Times New Roman" w:eastAsia="Times New Roman" w:hAnsi="Times New Roman" w:cs="Times New Roman"/>
          <w:b/>
          <w:color w:val="231F20"/>
          <w:sz w:val="24"/>
          <w:szCs w:val="24"/>
        </w:rPr>
        <w:t>Conclusion</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231F20"/>
          <w:sz w:val="24"/>
          <w:szCs w:val="24"/>
        </w:rPr>
        <w:t>The proposed</w:t>
      </w:r>
      <w:r w:rsidR="00750588">
        <w:rPr>
          <w:rFonts w:ascii="Times New Roman" w:eastAsia="Times New Roman" w:hAnsi="Times New Roman" w:cs="Times New Roman"/>
          <w:color w:val="231F20"/>
          <w:sz w:val="24"/>
          <w:szCs w:val="24"/>
        </w:rPr>
        <w:t xml:space="preserve"> method </w:t>
      </w:r>
      <w:r>
        <w:rPr>
          <w:rFonts w:ascii="Times New Roman" w:eastAsia="Times New Roman" w:hAnsi="Times New Roman" w:cs="Times New Roman"/>
          <w:color w:val="231F20"/>
          <w:sz w:val="24"/>
          <w:szCs w:val="24"/>
        </w:rPr>
        <w:t xml:space="preserve">(UCRSF-net) can </w:t>
      </w:r>
      <w:r w:rsidR="008147B7">
        <w:rPr>
          <w:rFonts w:ascii="Times New Roman" w:eastAsia="Times New Roman" w:hAnsi="Times New Roman" w:cs="Times New Roman"/>
          <w:color w:val="231F20"/>
          <w:sz w:val="24"/>
          <w:szCs w:val="24"/>
        </w:rPr>
        <w:t>effectively correct susceptibility artifacts for</w:t>
      </w:r>
      <w:r>
        <w:rPr>
          <w:rFonts w:ascii="Times New Roman" w:eastAsia="Times New Roman" w:hAnsi="Times New Roman" w:cs="Times New Roman"/>
          <w:color w:val="231F20"/>
          <w:sz w:val="24"/>
          <w:szCs w:val="24"/>
        </w:rPr>
        <w:t xml:space="preserve"> preclinical and clinical single-shot EPI sequences.</w:t>
      </w:r>
    </w:p>
    <w:p w14:paraId="6F22B596" w14:textId="560729C4" w:rsidR="00F223C6" w:rsidRDefault="00972DB6" w:rsidP="00972DB6">
      <w:pPr>
        <w:spacing w:beforeLines="20" w:before="62" w:line="480" w:lineRule="exact"/>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 xml:space="preserve">Keywords: </w:t>
      </w:r>
      <w:r>
        <w:rPr>
          <w:rFonts w:ascii="Times New Roman" w:eastAsia="Times New Roman" w:hAnsi="Times New Roman" w:cs="Times New Roman"/>
          <w:color w:val="231F20"/>
          <w:sz w:val="24"/>
          <w:szCs w:val="24"/>
        </w:rPr>
        <w:t>Deep learning, EPI, susceptibility artifacts, subspace field map, diffusion-weighted MRI, cycle-consisten</w:t>
      </w:r>
      <w:r w:rsidR="00F223C6">
        <w:rPr>
          <w:rFonts w:ascii="Times New Roman" w:eastAsia="Times New Roman" w:hAnsi="Times New Roman" w:cs="Times New Roman"/>
          <w:color w:val="231F20"/>
          <w:sz w:val="24"/>
          <w:szCs w:val="24"/>
        </w:rPr>
        <w:t>t</w:t>
      </w:r>
    </w:p>
    <w:p w14:paraId="25B398A3" w14:textId="77777777" w:rsidR="001C63E0" w:rsidRPr="003827D6" w:rsidRDefault="001C63E0" w:rsidP="001C63E0">
      <w:pPr>
        <w:pStyle w:val="1"/>
        <w:rPr>
          <w:rFonts w:ascii="Times New Roman" w:eastAsia="黑体" w:hAnsi="Times New Roman" w:cs="Times New Roman"/>
          <w:b w:val="0"/>
          <w:sz w:val="36"/>
          <w:szCs w:val="36"/>
        </w:rPr>
      </w:pPr>
      <w:r w:rsidRPr="003827D6">
        <w:rPr>
          <w:rFonts w:ascii="Times New Roman" w:eastAsia="黑体" w:hAnsi="Times New Roman" w:cs="Times New Roman"/>
          <w:sz w:val="36"/>
          <w:szCs w:val="36"/>
        </w:rPr>
        <w:t xml:space="preserve">1  | </w:t>
      </w:r>
      <w:r w:rsidRPr="003827D6">
        <w:rPr>
          <w:rFonts w:ascii="Times New Roman" w:hAnsi="Times New Roman" w:cs="Times New Roman"/>
          <w:sz w:val="36"/>
          <w:szCs w:val="36"/>
        </w:rPr>
        <w:t xml:space="preserve">  </w:t>
      </w:r>
      <w:r w:rsidRPr="003827D6">
        <w:rPr>
          <w:rFonts w:ascii="Times New Roman" w:eastAsia="黑体" w:hAnsi="Times New Roman" w:cs="Times New Roman"/>
          <w:sz w:val="36"/>
          <w:szCs w:val="36"/>
        </w:rPr>
        <w:t>INTRODUCTION</w:t>
      </w:r>
    </w:p>
    <w:p w14:paraId="2904CBCB" w14:textId="0A76B342" w:rsidR="00A24F7D" w:rsidRPr="000C559D" w:rsidRDefault="00972DB6" w:rsidP="008147B7">
      <w:pPr>
        <w:autoSpaceDE w:val="0"/>
        <w:autoSpaceDN w:val="0"/>
        <w:spacing w:line="480" w:lineRule="exact"/>
        <w:ind w:firstLineChars="100" w:firstLine="240"/>
        <w:rPr>
          <w:rFonts w:ascii="Times New Roman" w:eastAsia="宋体" w:hAnsi="Times New Roman" w:cs="Times New Roman"/>
          <w:color w:val="231F20"/>
          <w:sz w:val="24"/>
          <w:szCs w:val="24"/>
        </w:rPr>
      </w:pPr>
      <w:r>
        <w:rPr>
          <w:rFonts w:ascii="Times New Roman" w:eastAsia="Times New Roman" w:hAnsi="Times New Roman" w:cs="Times New Roman"/>
          <w:color w:val="000000"/>
          <w:sz w:val="24"/>
          <w:szCs w:val="24"/>
        </w:rPr>
        <w:t>Magnetic resonance imaging (MRI) is one of the most widely used imaging methodologies for preclinical and clinical applications.</w:t>
      </w:r>
      <w:r w:rsidR="001F4B47" w:rsidRPr="000C559D">
        <w:rPr>
          <w:rFonts w:ascii="Times New Roman" w:eastAsia="Times New Roman" w:hAnsi="Times New Roman" w:cs="Times New Roman"/>
          <w:color w:val="000000"/>
          <w:sz w:val="24"/>
          <w:szCs w:val="24"/>
        </w:rPr>
        <w:fldChar w:fldCharType="begin"/>
      </w:r>
      <w:r w:rsidR="001F4B47" w:rsidRPr="000C559D">
        <w:rPr>
          <w:rFonts w:ascii="Times New Roman" w:eastAsia="Times New Roman" w:hAnsi="Times New Roman" w:cs="Times New Roman"/>
          <w:color w:val="000000"/>
          <w:sz w:val="24"/>
          <w:szCs w:val="24"/>
        </w:rPr>
        <w:instrText xml:space="preserve"> ADDIN EN.CITE &lt;EndNote&gt;&lt;Cite&gt;&lt;Author&gt;Hedouin&lt;/Author&gt;&lt;Year&gt;2017&lt;/Year&gt;&lt;RecNum&gt;33&lt;/RecNum&gt;&lt;DisplayText&gt;&lt;style face="superscript"&gt;1&lt;/style&gt;&lt;/DisplayText&gt;&lt;record&gt;&lt;rec-number&gt;33&lt;/rec-number&gt;&lt;foreign-keys&gt;&lt;key app="EN" db-id="t292sz926dtfsle9v045vaxr0esddesv5xt0" timestamp="1630930738"&gt;33&lt;/key&gt;&lt;/foreign-keys&gt;&lt;ref-type name="Journal Article"&gt;17&lt;/ref-type&gt;&lt;contributors&gt;&lt;authors&gt;&lt;author&gt;Hedouin, R.&lt;/author&gt;&lt;author&gt;Commowick, O.&lt;/author&gt;&lt;author&gt;Bannier, E.&lt;/author&gt;&lt;author&gt;Scherrer, B.&lt;/author&gt;&lt;author&gt;Taquet, M.&lt;/author&gt;&lt;author&gt;Warfield, S.&lt;/author&gt;&lt;author&gt;Barillot, C.&lt;/author&gt;&lt;/authors&gt;&lt;/contributors&gt;&lt;titles&gt;&lt;title&gt;Block-Matching Distortion Correction of Echo-Planar Images With Opposite Phase Encoding Directions&lt;/title&gt;&lt;secondary-title&gt;IEEE Transactions on Medical Imaging&lt;/secondary-title&gt;&lt;/titles&gt;&lt;periodical&gt;&lt;full-title&gt;IEEE Transactions on Medical Imaging&lt;/full-title&gt;&lt;/periodical&gt;&lt;pages&gt;1106-1115&lt;/pages&gt;&lt;volume&gt;36&lt;/volume&gt;&lt;number&gt;5&lt;/number&gt;&lt;dates&gt;&lt;year&gt;2017&lt;/year&gt;&lt;/dates&gt;&lt;urls&gt;&lt;/urls&gt;&lt;/record&gt;&lt;/Cite&gt;&lt;/EndNote&gt;</w:instrText>
      </w:r>
      <w:r w:rsidR="001F4B47" w:rsidRPr="000C559D">
        <w:rPr>
          <w:rFonts w:ascii="Times New Roman" w:eastAsia="Times New Roman" w:hAnsi="Times New Roman" w:cs="Times New Roman"/>
          <w:color w:val="000000"/>
          <w:sz w:val="24"/>
          <w:szCs w:val="24"/>
        </w:rPr>
        <w:fldChar w:fldCharType="separate"/>
      </w:r>
      <w:r w:rsidR="001F4B47" w:rsidRPr="000C559D">
        <w:rPr>
          <w:rFonts w:ascii="Times New Roman" w:eastAsia="Times New Roman" w:hAnsi="Times New Roman" w:cs="Times New Roman"/>
          <w:noProof/>
          <w:color w:val="000000"/>
          <w:sz w:val="24"/>
          <w:szCs w:val="24"/>
          <w:vertAlign w:val="superscript"/>
        </w:rPr>
        <w:t>1</w:t>
      </w:r>
      <w:r w:rsidR="001F4B4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Specifically, single-shot Echo Planar Imaging (ssEPI) is one of the most efficient MRI acquisition schemes which can provide relatively high-definition images in 100 ms or less.</w:t>
      </w:r>
      <w:r w:rsidR="001F4B47" w:rsidRPr="000C559D">
        <w:rPr>
          <w:rFonts w:ascii="Times New Roman" w:eastAsia="Times New Roman" w:hAnsi="Times New Roman" w:cs="Times New Roman"/>
          <w:color w:val="000000"/>
          <w:sz w:val="24"/>
          <w:szCs w:val="24"/>
        </w:rPr>
        <w:fldChar w:fldCharType="begin"/>
      </w:r>
      <w:r w:rsidR="001F4B47" w:rsidRPr="000C559D">
        <w:rPr>
          <w:rFonts w:ascii="Times New Roman" w:eastAsia="Times New Roman" w:hAnsi="Times New Roman" w:cs="Times New Roman"/>
          <w:color w:val="000000"/>
          <w:sz w:val="24"/>
          <w:szCs w:val="24"/>
        </w:rPr>
        <w:instrText xml:space="preserve"> ADDIN EN.CITE &lt;EndNote&gt;&lt;Cite&gt;&lt;Author&gt;Hu&lt;/Author&gt;&lt;Year&gt;2019&lt;/Year&gt;&lt;RecNum&gt;73&lt;/RecNum&gt;&lt;DisplayText&gt;&lt;style face="superscript"&gt;2&lt;/style&gt;&lt;/DisplayText&gt;&lt;record&gt;&lt;rec-number&gt;73&lt;/rec-number&gt;&lt;foreign-keys&gt;&lt;key app="EN" db-id="t292sz926dtfsle9v045vaxr0esddesv5xt0" timestamp="1646811828"&gt;73&lt;/key&gt;&lt;/foreign-keys&gt;&lt;ref-type name="Journal Article"&gt;17&lt;/ref-type&gt;&lt;contributors&gt;&lt;authors&gt;&lt;author&gt;Hu, Zhangxuan&lt;/author&gt;&lt;author&gt;Wang, Yishi&lt;/author&gt;&lt;author&gt;Dong, Zijing&lt;/author&gt;&lt;author&gt;Guo, Hua&lt;/author&gt;&lt;/authors&gt;&lt;/contributors&gt;&lt;titles&gt;&lt;title&gt;Water/fat separation for distortion‐free EPI with point spread function encoding&lt;/title&gt;&lt;secondary-title&gt;Magnetic Resonance in Medicine&lt;/secondary-title&gt;&lt;/titles&gt;&lt;periodical&gt;&lt;full-title&gt;Magnetic Resonance in Medicine&lt;/full-title&gt;&lt;/periodical&gt;&lt;pages&gt;251-262&lt;/pages&gt;&lt;volume&gt;82&lt;/volume&gt;&lt;number&gt;1&lt;/number&gt;&lt;dates&gt;&lt;year&gt;2019&lt;/year&gt;&lt;/dates&gt;&lt;isbn&gt;0740-3194&lt;/isbn&gt;&lt;urls&gt;&lt;/urls&gt;&lt;/record&gt;&lt;/Cite&gt;&lt;/EndNote&gt;</w:instrText>
      </w:r>
      <w:r w:rsidR="001F4B47" w:rsidRPr="000C559D">
        <w:rPr>
          <w:rFonts w:ascii="Times New Roman" w:eastAsia="Times New Roman" w:hAnsi="Times New Roman" w:cs="Times New Roman"/>
          <w:color w:val="000000"/>
          <w:sz w:val="24"/>
          <w:szCs w:val="24"/>
        </w:rPr>
        <w:fldChar w:fldCharType="separate"/>
      </w:r>
      <w:r w:rsidR="001F4B47" w:rsidRPr="000C559D">
        <w:rPr>
          <w:rFonts w:ascii="Times New Roman" w:eastAsia="Times New Roman" w:hAnsi="Times New Roman" w:cs="Times New Roman"/>
          <w:noProof/>
          <w:color w:val="000000"/>
          <w:sz w:val="24"/>
          <w:szCs w:val="24"/>
          <w:vertAlign w:val="superscript"/>
        </w:rPr>
        <w:t>2</w:t>
      </w:r>
      <w:r w:rsidR="001F4B4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Furthermore, the quality of ultrafast acquisition makes ssEPI immune to the </w:t>
      </w:r>
      <w:r>
        <w:rPr>
          <w:rFonts w:ascii="Times New Roman" w:eastAsia="Times New Roman" w:hAnsi="Times New Roman" w:cs="Times New Roman"/>
          <w:color w:val="000000"/>
          <w:sz w:val="24"/>
          <w:szCs w:val="24"/>
        </w:rPr>
        <w:lastRenderedPageBreak/>
        <w:t>motion artifacts and desirable for Diffusion Tensor Imaging (DTI),</w:t>
      </w:r>
      <w:r w:rsidR="001F4B47" w:rsidRPr="000C559D">
        <w:rPr>
          <w:rFonts w:ascii="Times New Roman" w:eastAsia="Times New Roman" w:hAnsi="Times New Roman" w:cs="Times New Roman"/>
          <w:color w:val="000000"/>
          <w:sz w:val="24"/>
          <w:szCs w:val="24"/>
        </w:rPr>
        <w:fldChar w:fldCharType="begin"/>
      </w:r>
      <w:r w:rsidR="001F4B47" w:rsidRPr="000C559D">
        <w:rPr>
          <w:rFonts w:ascii="Times New Roman" w:eastAsia="Times New Roman" w:hAnsi="Times New Roman" w:cs="Times New Roman"/>
          <w:color w:val="000000"/>
          <w:sz w:val="24"/>
          <w:szCs w:val="24"/>
        </w:rPr>
        <w:instrText xml:space="preserve"> ADDIN EN.CITE &lt;EndNote&gt;&lt;Cite&gt;&lt;Author&gt;Irfanoglu&lt;/Author&gt;&lt;Year&gt;2015&lt;/Year&gt;&lt;RecNum&gt;36&lt;/RecNum&gt;&lt;DisplayText&gt;&lt;style face="superscript"&gt;3,4&lt;/style&gt;&lt;/DisplayText&gt;&lt;record&gt;&lt;rec-number&gt;36&lt;/rec-number&gt;&lt;foreign-keys&gt;&lt;key app="EN" db-id="t292sz926dtfsle9v045vaxr0esddesv5xt0" timestamp="1630930747"&gt;36&lt;/key&gt;&lt;/foreign-keys&gt;&lt;ref-type name="Journal Article"&gt;17&lt;/ref-type&gt;&lt;contributors&gt;&lt;authors&gt;&lt;author&gt;Irfanoglu, M. O.&lt;/author&gt;&lt;author&gt;Modi, P.&lt;/author&gt;&lt;author&gt;Nayak, A.&lt;/author&gt;&lt;author&gt; EB  Hutchinson&lt;/author&gt;&lt;author&gt;Sarlls, J.&lt;/author&gt;&lt;author&gt;Pierpaoli, C.&lt;/author&gt;&lt;/authors&gt;&lt;/contributors&gt;&lt;titles&gt;&lt;title&gt;DR-BUDDI (Diffeomorphic Registration for Blip-Up blip-Down Diffusion Imaging) method for correcting echo planar imaging distortions&lt;/title&gt;&lt;secondary-title&gt;Neuroimage&lt;/secondary-title&gt;&lt;/titles&gt;&lt;periodical&gt;&lt;full-title&gt;NeuroImage&lt;/full-title&gt;&lt;/periodical&gt;&lt;pages&gt;284-299&lt;/pages&gt;&lt;volume&gt;106&lt;/volume&gt;&lt;dates&gt;&lt;year&gt;2015&lt;/year&gt;&lt;/dates&gt;&lt;urls&gt;&lt;/urls&gt;&lt;/record&gt;&lt;/Cite&gt;&lt;Cite&gt;&lt;Author&gt;Ruthotto&lt;/Author&gt;&lt;Year&gt;2012&lt;/Year&gt;&lt;RecNum&gt;59&lt;/RecNum&gt;&lt;record&gt;&lt;rec-number&gt;59&lt;/rec-number&gt;&lt;foreign-keys&gt;&lt;key app="EN" db-id="t292sz926dtfsle9v045vaxr0esddesv5xt0" timestamp="1631778151"&gt;59&lt;/key&gt;&lt;/foreign-keys&gt;&lt;ref-type name="Journal Article"&gt;17&lt;/ref-type&gt;&lt;contributors&gt;&lt;authors&gt;&lt;author&gt;Ruthotto, L.&lt;/author&gt;&lt;author&gt;Kugel, H.&lt;/author&gt;&lt;author&gt;Olesch, J.&lt;/author&gt;&lt;author&gt;Fischer, B.&lt;/author&gt;&lt;author&gt;Modersitzki, J.&lt;/author&gt;&lt;author&gt;Burger, M.&lt;/author&gt;&lt;author&gt;Wolters, C. H.&lt;/author&gt;&lt;/authors&gt;&lt;/contributors&gt;&lt;titles&gt;&lt;title&gt;Diffeomorphic susceptibility artifact correction of diffusion-weighted magnetic resonance images&lt;/title&gt;&lt;secondary-title&gt;Physics in Medicine &amp;amp; Biology&lt;/secondary-title&gt;&lt;/titles&gt;&lt;periodical&gt;&lt;full-title&gt;Physics in Medicine &amp;amp; Biology&lt;/full-title&gt;&lt;/periodical&gt;&lt;pages&gt;5715-31&lt;/pages&gt;&lt;volume&gt;57&lt;/volume&gt;&lt;number&gt;18&lt;/number&gt;&lt;dates&gt;&lt;year&gt;2012&lt;/year&gt;&lt;/dates&gt;&lt;urls&gt;&lt;/urls&gt;&lt;/record&gt;&lt;/Cite&gt;&lt;/EndNote&gt;</w:instrText>
      </w:r>
      <w:r w:rsidR="001F4B47" w:rsidRPr="000C559D">
        <w:rPr>
          <w:rFonts w:ascii="Times New Roman" w:eastAsia="Times New Roman" w:hAnsi="Times New Roman" w:cs="Times New Roman"/>
          <w:color w:val="000000"/>
          <w:sz w:val="24"/>
          <w:szCs w:val="24"/>
        </w:rPr>
        <w:fldChar w:fldCharType="separate"/>
      </w:r>
      <w:r w:rsidR="001F4B47" w:rsidRPr="000C559D">
        <w:rPr>
          <w:rFonts w:ascii="Times New Roman" w:eastAsia="Times New Roman" w:hAnsi="Times New Roman" w:cs="Times New Roman"/>
          <w:noProof/>
          <w:color w:val="000000"/>
          <w:sz w:val="24"/>
          <w:szCs w:val="24"/>
          <w:vertAlign w:val="superscript"/>
        </w:rPr>
        <w:t>3,4</w:t>
      </w:r>
      <w:r w:rsidR="001F4B47" w:rsidRPr="000C559D">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functional MRI (fMRI)</w:t>
      </w:r>
      <w:r>
        <w:rPr>
          <w:rFonts w:ascii="宋体" w:eastAsia="宋体" w:hAnsi="宋体" w:cs="宋体"/>
          <w:color w:val="000000"/>
          <w:sz w:val="24"/>
          <w:szCs w:val="24"/>
        </w:rPr>
        <w:t>,</w:t>
      </w:r>
      <w:r w:rsidR="00AF4E80" w:rsidRPr="000C559D">
        <w:rPr>
          <w:rFonts w:ascii="Times New Roman" w:eastAsia="Times New Roman" w:hAnsi="Times New Roman" w:cs="Times New Roman"/>
          <w:color w:val="000000"/>
          <w:sz w:val="24"/>
          <w:szCs w:val="24"/>
        </w:rPr>
        <w:fldChar w:fldCharType="begin"/>
      </w:r>
      <w:r w:rsidR="00AF4E80" w:rsidRPr="000C559D">
        <w:rPr>
          <w:rFonts w:ascii="Times New Roman" w:eastAsia="Times New Roman" w:hAnsi="Times New Roman" w:cs="Times New Roman"/>
          <w:color w:val="000000"/>
          <w:sz w:val="24"/>
          <w:szCs w:val="24"/>
        </w:rPr>
        <w:instrText xml:space="preserve"> ADDIN EN.CITE &lt;EndNote&gt;&lt;Cite&gt;&lt;Author&gt;Duong&lt;/Author&gt;&lt;Year&gt;2020&lt;/Year&gt;&lt;RecNum&gt;52&lt;/RecNum&gt;&lt;DisplayText&gt;&lt;style face="superscript"&gt;5,6&lt;/style&gt;&lt;/DisplayText&gt;&lt;record&gt;&lt;rec-number&gt;52&lt;/rec-number&gt;&lt;foreign-keys&gt;&lt;key app="EN" db-id="t292sz926dtfsle9v045vaxr0esddesv5xt0" timestamp="1631778137"&gt;52&lt;/key&gt;&lt;/foreign-keys&gt;&lt;ref-type name="Journal Article"&gt;17&lt;/ref-type&gt;&lt;contributors&gt;&lt;authors&gt;&lt;author&gt;Duong, Stm&lt;/author&gt;&lt;author&gt;Phung, S. L.&lt;/author&gt;&lt;author&gt;Bouzerdoum, A.&lt;/author&gt;&lt;author&gt;Taylor, Hgb&lt;/author&gt;&lt;author&gt;Schira, M. M.&lt;/author&gt;&lt;/authors&gt;&lt;/contributors&gt;&lt;titles&gt;&lt;title&gt;Susceptibility Artifact Correction for Sub-millimeter fMRI using Inverse Phase Encoding Registration and T1 Weighted Regularization&lt;/title&gt;&lt;secondary-title&gt;Journal of Neuroscience Methods&lt;/secondary-title&gt;&lt;/titles&gt;&lt;periodical&gt;&lt;full-title&gt;Journal of Neuroscience Methods&lt;/full-title&gt;&lt;/periodical&gt;&lt;pages&gt;108625&lt;/pages&gt;&lt;volume&gt;336&lt;/volume&gt;&lt;dates&gt;&lt;year&gt;2020&lt;/year&gt;&lt;/dates&gt;&lt;urls&gt;&lt;/urls&gt;&lt;/record&gt;&lt;/Cite&gt;&lt;Cite&gt;&lt;Author&gt;Yun&lt;/Author&gt;&lt;Year&gt;2020&lt;/Year&gt;&lt;RecNum&gt;34&lt;/RecNum&gt;&lt;record&gt;&lt;rec-number&gt;34&lt;/rec-number&gt;&lt;foreign-keys&gt;&lt;key app="EN" db-id="t292sz926dtfsle9v045vaxr0esddesv5xt0" timestamp="1630930738"&gt;34&lt;/key&gt;&lt;/foreign-keys&gt;&lt;ref-type name="Journal Article"&gt;17&lt;/ref-type&gt;&lt;contributors&gt;&lt;authors&gt;&lt;author&gt;Yun, Seong Dae&lt;/author&gt;&lt;author&gt;Shah, N. Jon&lt;/author&gt;&lt;/authors&gt;&lt;/contributors&gt;&lt;titles&gt;&lt;title&gt;Analysis of EPI phase correction with low flip-angle excitation to reduce the required minimum TE: Application to whole-brain, submillimeter-resolution fMRI at 3 T&lt;/title&gt;&lt;secondary-title&gt;Magnetic Resonance in Medicine&lt;/secondary-title&gt;&lt;/titles&gt;&lt;periodical&gt;&lt;full-title&gt;Magnetic Resonance in Medicine&lt;/full-title&gt;&lt;/periodical&gt;&lt;pages&gt;1416-1429&lt;/pages&gt;&lt;volume&gt;84&lt;/volume&gt;&lt;number&gt;3&lt;/number&gt;&lt;dates&gt;&lt;year&gt;2020&lt;/year&gt;&lt;/dates&gt;&lt;isbn&gt;0740-3194&lt;/isbn&gt;&lt;urls&gt;&lt;related-urls&gt;&lt;url&gt;https://onlinelibrary.wiley.com/doi/abs/10.1002/mrm.28218&lt;/url&gt;&lt;/related-urls&gt;&lt;/urls&gt;&lt;electronic-resource-num&gt;https://doi.org/10.1002/mrm.28218&lt;/electronic-resource-num&gt;&lt;/record&gt;&lt;/Cite&gt;&lt;/EndNote&gt;</w:instrText>
      </w:r>
      <w:r w:rsidR="00AF4E80" w:rsidRPr="000C559D">
        <w:rPr>
          <w:rFonts w:ascii="Times New Roman" w:eastAsia="Times New Roman" w:hAnsi="Times New Roman" w:cs="Times New Roman"/>
          <w:color w:val="000000"/>
          <w:sz w:val="24"/>
          <w:szCs w:val="24"/>
        </w:rPr>
        <w:fldChar w:fldCharType="separate"/>
      </w:r>
      <w:r w:rsidR="00AF4E80" w:rsidRPr="000C559D">
        <w:rPr>
          <w:rFonts w:ascii="Times New Roman" w:eastAsia="Times New Roman" w:hAnsi="Times New Roman" w:cs="Times New Roman"/>
          <w:noProof/>
          <w:color w:val="000000"/>
          <w:sz w:val="24"/>
          <w:szCs w:val="24"/>
          <w:vertAlign w:val="superscript"/>
        </w:rPr>
        <w:t>5,6</w:t>
      </w:r>
      <w:r w:rsidR="00AF4E80"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Dynamic Susceptibility Contrast MRI (DSC-MRI).</w:t>
      </w:r>
      <w:r w:rsidR="00AF4E80" w:rsidRPr="000C559D">
        <w:rPr>
          <w:rFonts w:ascii="Times New Roman" w:eastAsia="Times New Roman" w:hAnsi="Times New Roman" w:cs="Times New Roman"/>
          <w:color w:val="000000"/>
          <w:sz w:val="24"/>
          <w:szCs w:val="24"/>
        </w:rPr>
        <w:fldChar w:fldCharType="begin"/>
      </w:r>
      <w:r w:rsidR="00AF4E80" w:rsidRPr="000C559D">
        <w:rPr>
          <w:rFonts w:ascii="Times New Roman" w:eastAsia="Times New Roman" w:hAnsi="Times New Roman" w:cs="Times New Roman"/>
          <w:color w:val="000000"/>
          <w:sz w:val="24"/>
          <w:szCs w:val="24"/>
        </w:rPr>
        <w:instrText xml:space="preserve"> ADDIN EN.CITE &lt;EndNote&gt;&lt;Cite&gt;&lt;Author&gt;Holland&lt;/Author&gt;&lt;Year&gt;2010&lt;/Year&gt;&lt;RecNum&gt;42&lt;/RecNum&gt;&lt;DisplayText&gt;&lt;style face="superscript"&gt;7&lt;/style&gt;&lt;/DisplayText&gt;&lt;record&gt;&lt;rec-number&gt;42&lt;/rec-number&gt;&lt;foreign-keys&gt;&lt;key app="EN" db-id="t292sz926dtfsle9v045vaxr0esddesv5xt0" timestamp="1630930878"&gt;42&lt;/key&gt;&lt;/foreign-keys&gt;&lt;ref-type name="Journal Article"&gt;17&lt;/ref-type&gt;&lt;contributors&gt;&lt;authors&gt;&lt;author&gt;Holland, D.&lt;/author&gt;&lt;author&gt;Kuperman, J. M.&lt;/author&gt;&lt;author&gt;Dale, A. M.&lt;/author&gt;&lt;/authors&gt;&lt;/contributors&gt;&lt;titles&gt;&lt;title&gt;Efficient correction of inhomogeneous static magnetic field-induced distortion in Echo Planar Imaging&lt;/title&gt;&lt;secondary-title&gt;Neuroimage&lt;/secondary-title&gt;&lt;/titles&gt;&lt;periodical&gt;&lt;full-title&gt;NeuroImage&lt;/full-title&gt;&lt;/periodical&gt;&lt;pages&gt;175-183&lt;/pages&gt;&lt;volume&gt;50&lt;/volume&gt;&lt;number&gt;1&lt;/number&gt;&lt;dates&gt;&lt;year&gt;2010&lt;/year&gt;&lt;/dates&gt;&lt;urls&gt;&lt;/urls&gt;&lt;/record&gt;&lt;/Cite&gt;&lt;/EndNote&gt;</w:instrText>
      </w:r>
      <w:r w:rsidR="00AF4E80" w:rsidRPr="000C559D">
        <w:rPr>
          <w:rFonts w:ascii="Times New Roman" w:eastAsia="Times New Roman" w:hAnsi="Times New Roman" w:cs="Times New Roman"/>
          <w:color w:val="000000"/>
          <w:sz w:val="24"/>
          <w:szCs w:val="24"/>
        </w:rPr>
        <w:fldChar w:fldCharType="separate"/>
      </w:r>
      <w:r w:rsidR="00AF4E80" w:rsidRPr="000C559D">
        <w:rPr>
          <w:rFonts w:ascii="Times New Roman" w:eastAsia="Times New Roman" w:hAnsi="Times New Roman" w:cs="Times New Roman"/>
          <w:noProof/>
          <w:color w:val="000000"/>
          <w:sz w:val="24"/>
          <w:szCs w:val="24"/>
          <w:vertAlign w:val="superscript"/>
        </w:rPr>
        <w:t>7</w:t>
      </w:r>
      <w:r w:rsidR="00AF4E80"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However, due to the B0 field inhomogeneity and the low bandwidth along the phase encoding direction, ssEPI suffers from severe susceptibility artifacts, </w:t>
      </w:r>
      <w:r>
        <w:rPr>
          <w:rFonts w:ascii="Times New Roman" w:eastAsia="Times New Roman" w:hAnsi="Times New Roman" w:cs="Times New Roman"/>
          <w:color w:val="231F20"/>
          <w:sz w:val="24"/>
          <w:szCs w:val="24"/>
        </w:rPr>
        <w:t>especially at tissue boundaries with different susceptibilities and high fields.</w:t>
      </w:r>
    </w:p>
    <w:p w14:paraId="380AF021" w14:textId="0AAD86AC" w:rsidR="00A24F7D" w:rsidRPr="000C559D" w:rsidRDefault="00972DB6" w:rsidP="00863E6C">
      <w:pPr>
        <w:autoSpaceDE w:val="0"/>
        <w:autoSpaceDN w:val="0"/>
        <w:spacing w:line="480" w:lineRule="exact"/>
        <w:ind w:firstLineChars="200" w:firstLine="480"/>
        <w:rPr>
          <w:rFonts w:ascii="Times New Roman" w:eastAsia="宋体" w:hAnsi="Times New Roman" w:cs="Times New Roman"/>
          <w:color w:val="231F20"/>
          <w:sz w:val="24"/>
          <w:szCs w:val="24"/>
        </w:rPr>
      </w:pPr>
      <w:r>
        <w:rPr>
          <w:rFonts w:ascii="Times New Roman" w:eastAsia="Times New Roman" w:hAnsi="Times New Roman" w:cs="Times New Roman"/>
          <w:color w:val="231F20"/>
          <w:sz w:val="24"/>
          <w:szCs w:val="24"/>
        </w:rPr>
        <w:t xml:space="preserve">Many methods have been proposed to </w:t>
      </w:r>
      <w:r w:rsidRPr="00B509E4">
        <w:rPr>
          <w:rFonts w:ascii="Times New Roman" w:eastAsia="Times New Roman" w:hAnsi="Times New Roman" w:cs="Times New Roman"/>
          <w:color w:val="231F20"/>
          <w:sz w:val="24"/>
          <w:szCs w:val="24"/>
        </w:rPr>
        <w:t xml:space="preserve">correct </w:t>
      </w:r>
      <w:r>
        <w:rPr>
          <w:rFonts w:ascii="Times New Roman" w:eastAsia="Times New Roman" w:hAnsi="Times New Roman" w:cs="Times New Roman"/>
          <w:color w:val="231F20"/>
          <w:sz w:val="24"/>
          <w:szCs w:val="24"/>
        </w:rPr>
        <w:t>the susceptibility artifacts in ssEPI.</w:t>
      </w:r>
      <w:r w:rsidR="00AF4E80" w:rsidRPr="000C559D">
        <w:rPr>
          <w:rFonts w:ascii="Times New Roman" w:eastAsia="宋体" w:hAnsi="Times New Roman" w:cs="Times New Roman"/>
          <w:color w:val="231F20"/>
          <w:sz w:val="24"/>
          <w:szCs w:val="24"/>
        </w:rPr>
        <w:fldChar w:fldCharType="begin"/>
      </w:r>
      <w:r w:rsidR="00AF4E80" w:rsidRPr="000C559D">
        <w:rPr>
          <w:rFonts w:ascii="Times New Roman" w:eastAsia="宋体" w:hAnsi="Times New Roman" w:cs="Times New Roman"/>
          <w:color w:val="231F20"/>
          <w:sz w:val="24"/>
          <w:szCs w:val="24"/>
        </w:rPr>
        <w:instrText xml:space="preserve"> ADDIN EN.CITE &lt;EndNote&gt;&lt;Cite&gt;&lt;Author&gt;Zhao&lt;/Author&gt;&lt;Year&gt;2005&lt;/Year&gt;&lt;RecNum&gt;72&lt;/RecNum&gt;&lt;DisplayText&gt;&lt;style face="superscript"&gt;8&lt;/style&gt;&lt;/DisplayText&gt;&lt;record&gt;&lt;rec-number&gt;72&lt;/rec-number&gt;&lt;foreign-keys&gt;&lt;key app="EN" db-id="t292sz926dtfsle9v045vaxr0esddesv5xt0" timestamp="1646808522"&gt;72&lt;/key&gt;&lt;/foreign-keys&gt;&lt;ref-type name="Journal Article"&gt;17&lt;/ref-type&gt;&lt;contributors&gt;&lt;authors&gt;&lt;author&gt;Zhao, Yansong&lt;/author&gt;&lt;author&gt;Anderson, Adam W&lt;/author&gt;&lt;author&gt;Gore, John C&lt;/author&gt;&lt;/authors&gt;&lt;/contributors&gt;&lt;titles&gt;&lt;title&gt;Computer simulation studies of the effects of dynamic shimming on susceptibility artifacts in EPI at high field&lt;/title&gt;&lt;secondary-title&gt;Journal of magnetic resonance&lt;/secondary-title&gt;&lt;/titles&gt;&lt;periodical&gt;&lt;full-title&gt;Journal of magnetic resonance&lt;/full-title&gt;&lt;/periodical&gt;&lt;pages&gt;10-22&lt;/pages&gt;&lt;volume&gt;173&lt;/volume&gt;&lt;number&gt;1&lt;/number&gt;&lt;dates&gt;&lt;year&gt;2005&lt;/year&gt;&lt;/dates&gt;&lt;isbn&gt;1090-7807&lt;/isbn&gt;&lt;urls&gt;&lt;/urls&gt;&lt;/record&gt;&lt;/Cite&gt;&lt;/EndNote&gt;</w:instrText>
      </w:r>
      <w:r w:rsidR="00AF4E80" w:rsidRPr="000C559D">
        <w:rPr>
          <w:rFonts w:ascii="Times New Roman" w:eastAsia="宋体" w:hAnsi="Times New Roman" w:cs="Times New Roman"/>
          <w:color w:val="231F20"/>
          <w:sz w:val="24"/>
          <w:szCs w:val="24"/>
        </w:rPr>
        <w:fldChar w:fldCharType="separate"/>
      </w:r>
      <w:r w:rsidR="00AF4E80" w:rsidRPr="000C559D">
        <w:rPr>
          <w:rFonts w:ascii="Times New Roman" w:eastAsia="宋体" w:hAnsi="Times New Roman" w:cs="Times New Roman"/>
          <w:noProof/>
          <w:color w:val="231F20"/>
          <w:sz w:val="24"/>
          <w:szCs w:val="24"/>
          <w:vertAlign w:val="superscript"/>
        </w:rPr>
        <w:t>8</w:t>
      </w:r>
      <w:r w:rsidR="00AF4E80" w:rsidRPr="000C559D">
        <w:rPr>
          <w:rFonts w:ascii="Times New Roman" w:eastAsia="宋体" w:hAnsi="Times New Roman" w:cs="Times New Roman"/>
          <w:color w:val="231F20"/>
          <w:sz w:val="24"/>
          <w:szCs w:val="24"/>
        </w:rPr>
        <w:fldChar w:fldCharType="end"/>
      </w:r>
      <w:r>
        <w:rPr>
          <w:rFonts w:ascii="Times New Roman" w:eastAsia="Times New Roman" w:hAnsi="Times New Roman" w:cs="Times New Roman"/>
          <w:color w:val="231F20"/>
          <w:sz w:val="24"/>
          <w:szCs w:val="24"/>
        </w:rPr>
        <w:t xml:space="preserve"> Among various proposed ssEPI susceptibility correction methods, field-mapping</w:t>
      </w:r>
      <w:r w:rsidR="00AF4E80" w:rsidRPr="000C559D">
        <w:rPr>
          <w:rFonts w:ascii="Times New Roman" w:eastAsia="宋体" w:hAnsi="Times New Roman" w:cs="Times New Roman"/>
          <w:color w:val="231F20"/>
          <w:sz w:val="24"/>
          <w:szCs w:val="24"/>
        </w:rPr>
        <w:fldChar w:fldCharType="begin"/>
      </w:r>
      <w:r w:rsidR="00AF4E80" w:rsidRPr="000C559D">
        <w:rPr>
          <w:rFonts w:ascii="Times New Roman" w:eastAsia="宋体" w:hAnsi="Times New Roman" w:cs="Times New Roman"/>
          <w:color w:val="231F20"/>
          <w:sz w:val="24"/>
          <w:szCs w:val="24"/>
        </w:rPr>
        <w:instrText xml:space="preserve"> ADDIN EN.CITE &lt;EndNote&gt;&lt;Cite&gt;&lt;Author&gt;Ruthotto&lt;/Author&gt;&lt;Year&gt;2013&lt;/Year&gt;&lt;RecNum&gt;75&lt;/RecNum&gt;&lt;DisplayText&gt;&lt;style face="superscript"&gt;9,10&lt;/style&gt;&lt;/DisplayText&gt;&lt;record&gt;&lt;rec-number&gt;75&lt;/rec-number&gt;&lt;foreign-keys&gt;&lt;key app="EN" db-id="t292sz926dtfsle9v045vaxr0esddesv5xt0" timestamp="1646812068"&gt;75&lt;/key&gt;&lt;/foreign-keys&gt;&lt;ref-type name="Book Section"&gt;5&lt;/ref-type&gt;&lt;contributors&gt;&lt;authors&gt;&lt;author&gt;Ruthotto, Lars&lt;/author&gt;&lt;author&gt;Mohammadi, Siawoosh&lt;/author&gt;&lt;author&gt;Heck, Constantin&lt;/author&gt;&lt;author&gt;Modersitzki, Jan&lt;/author&gt;&lt;author&gt;Weiskopf, Nikolaus&lt;/author&gt;&lt;/authors&gt;&lt;/contributors&gt;&lt;titles&gt;&lt;title&gt;Hyperelastic susceptibility artifact correction of DTI in SPM&lt;/title&gt;&lt;secondary-title&gt;Bildverarbeitung für die Medizin 2013&lt;/secondary-title&gt;&lt;/titles&gt;&lt;pages&gt;344-349&lt;/pages&gt;&lt;dates&gt;&lt;year&gt;2013&lt;/year&gt;&lt;/dates&gt;&lt;publisher&gt;Springer&lt;/publisher&gt;&lt;urls&gt;&lt;/urls&gt;&lt;/record&gt;&lt;/Cite&gt;&lt;Cite&gt;&lt;Author&gt;Xiong&lt;/Author&gt;&lt;Year&gt;2019&lt;/Year&gt;&lt;RecNum&gt;74&lt;/RecNum&gt;&lt;record&gt;&lt;rec-number&gt;74&lt;/rec-number&gt;&lt;foreign-keys&gt;&lt;key app="EN" db-id="t292sz926dtfsle9v045vaxr0esddesv5xt0" timestamp="1646811932"&gt;74&lt;/key&gt;&lt;/foreign-keys&gt;&lt;ref-type name="Journal Article"&gt;17&lt;/ref-type&gt;&lt;contributors&gt;&lt;authors&gt;&lt;author&gt;Xiong, Yuhui&lt;/author&gt;&lt;author&gt;Li, Guangqi&lt;/author&gt;&lt;author&gt;Dai, Erpeng&lt;/author&gt;&lt;author&gt;Wang, Yishi&lt;/author&gt;&lt;author&gt;Zhang, Zhe&lt;/author&gt;&lt;author&gt;Guo, Hua&lt;/author&gt;&lt;/authors&gt;&lt;/contributors&gt;&lt;titles&gt;&lt;title&gt;Distortion correction for high‐resolution single‐shot EPI DTI using a modified field‐mapping method&lt;/title&gt;&lt;secondary-title&gt;NMR in Biomedicine&lt;/secondary-title&gt;&lt;/titles&gt;&lt;periodical&gt;&lt;full-title&gt;NMR in Biomedicine&lt;/full-title&gt;&lt;/periodical&gt;&lt;pages&gt;e4124&lt;/pages&gt;&lt;volume&gt;32&lt;/volume&gt;&lt;number&gt;9&lt;/number&gt;&lt;dates&gt;&lt;year&gt;2019&lt;/year&gt;&lt;/dates&gt;&lt;isbn&gt;0952-3480&lt;/isbn&gt;&lt;urls&gt;&lt;/urls&gt;&lt;/record&gt;&lt;/Cite&gt;&lt;/EndNote&gt;</w:instrText>
      </w:r>
      <w:r w:rsidR="00AF4E80" w:rsidRPr="000C559D">
        <w:rPr>
          <w:rFonts w:ascii="Times New Roman" w:eastAsia="宋体" w:hAnsi="Times New Roman" w:cs="Times New Roman"/>
          <w:color w:val="231F20"/>
          <w:sz w:val="24"/>
          <w:szCs w:val="24"/>
        </w:rPr>
        <w:fldChar w:fldCharType="separate"/>
      </w:r>
      <w:r w:rsidR="00AF4E80" w:rsidRPr="000C559D">
        <w:rPr>
          <w:rFonts w:ascii="Times New Roman" w:eastAsia="宋体" w:hAnsi="Times New Roman" w:cs="Times New Roman"/>
          <w:noProof/>
          <w:color w:val="231F20"/>
          <w:sz w:val="24"/>
          <w:szCs w:val="24"/>
          <w:vertAlign w:val="superscript"/>
        </w:rPr>
        <w:t>9,10</w:t>
      </w:r>
      <w:r w:rsidR="00AF4E80" w:rsidRPr="000C559D">
        <w:rPr>
          <w:rFonts w:ascii="Times New Roman" w:eastAsia="宋体" w:hAnsi="Times New Roman" w:cs="Times New Roman"/>
          <w:color w:val="231F20"/>
          <w:sz w:val="24"/>
          <w:szCs w:val="24"/>
        </w:rPr>
        <w:fldChar w:fldCharType="end"/>
      </w:r>
      <w:r>
        <w:rPr>
          <w:rFonts w:ascii="Times New Roman" w:eastAsia="Times New Roman" w:hAnsi="Times New Roman" w:cs="Times New Roman"/>
          <w:color w:val="231F20"/>
          <w:sz w:val="24"/>
          <w:szCs w:val="24"/>
        </w:rPr>
        <w:t>, and gradient reversal methods</w:t>
      </w:r>
      <w:r w:rsidR="00AF4E80" w:rsidRPr="000C559D">
        <w:rPr>
          <w:rFonts w:ascii="Times New Roman" w:eastAsia="宋体" w:hAnsi="Times New Roman" w:cs="Times New Roman"/>
          <w:color w:val="231F20"/>
          <w:sz w:val="24"/>
          <w:szCs w:val="24"/>
        </w:rPr>
        <w:fldChar w:fldCharType="begin"/>
      </w:r>
      <w:r w:rsidR="00AF4E80" w:rsidRPr="000C559D">
        <w:rPr>
          <w:rFonts w:ascii="Times New Roman" w:eastAsia="宋体" w:hAnsi="Times New Roman" w:cs="Times New Roman"/>
          <w:color w:val="231F20"/>
          <w:sz w:val="24"/>
          <w:szCs w:val="24"/>
        </w:rPr>
        <w:instrText xml:space="preserve"> ADDIN EN.CITE &lt;EndNote&gt;&lt;Cite&gt;&lt;Author&gt;Morgan&lt;/Author&gt;&lt;Year&gt;2004&lt;/Year&gt;&lt;RecNum&gt;63&lt;/RecNum&gt;&lt;DisplayText&gt;&lt;style face="superscript"&gt;11&lt;/style&gt;&lt;/DisplayText&gt;&lt;record&gt;&lt;rec-number&gt;63&lt;/rec-number&gt;&lt;foreign-keys&gt;&lt;key app="EN" db-id="t292sz926dtfsle9v045vaxr0esddesv5xt0" timestamp="1631778157"&gt;63&lt;/key&gt;&lt;/foreign-keys&gt;&lt;ref-type name="Journal Article"&gt;17&lt;/ref-type&gt;&lt;contributors&gt;&lt;authors&gt;&lt;author&gt;Morgan, Paul S.&lt;/author&gt;&lt;author&gt;Bowtell, Richard W.&lt;/author&gt;&lt;author&gt;McIntyre, Dominick J.O.&lt;/author&gt;&lt;author&gt;Worthington, Brian S.&lt;/author&gt;&lt;/authors&gt;&lt;/contributors&gt;&lt;titles&gt;&lt;title&gt;Correction of spatial distortion in EPI due to inhomogeneous static magnetic fields using the reversed gradient method&lt;/title&gt;&lt;secondary-title&gt;Journal of Magnetic Resonance Imaging&lt;/secondary-title&gt;&lt;/titles&gt;&lt;periodical&gt;&lt;full-title&gt;Journal of Magnetic Resonance Imaging&lt;/full-title&gt;&lt;/periodical&gt;&lt;pages&gt;499-507&lt;/pages&gt;&lt;volume&gt;19&lt;/volume&gt;&lt;number&gt;4&lt;/number&gt;&lt;dates&gt;&lt;year&gt;2004&lt;/year&gt;&lt;/dates&gt;&lt;isbn&gt;1053-1807&lt;/isbn&gt;&lt;urls&gt;&lt;related-urls&gt;&lt;url&gt;https://onlinelibrary.wiley.com/doi/abs/10.1002/jmri.20032&lt;/url&gt;&lt;/related-urls&gt;&lt;/urls&gt;&lt;electronic-resource-num&gt;https://doi.org/10.1002/jmri.20032&lt;/electronic-resource-num&gt;&lt;/record&gt;&lt;/Cite&gt;&lt;/EndNote&gt;</w:instrText>
      </w:r>
      <w:r w:rsidR="00AF4E80" w:rsidRPr="000C559D">
        <w:rPr>
          <w:rFonts w:ascii="Times New Roman" w:eastAsia="宋体" w:hAnsi="Times New Roman" w:cs="Times New Roman"/>
          <w:color w:val="231F20"/>
          <w:sz w:val="24"/>
          <w:szCs w:val="24"/>
        </w:rPr>
        <w:fldChar w:fldCharType="separate"/>
      </w:r>
      <w:r w:rsidR="00AF4E80" w:rsidRPr="000C559D">
        <w:rPr>
          <w:rFonts w:ascii="Times New Roman" w:eastAsia="宋体" w:hAnsi="Times New Roman" w:cs="Times New Roman"/>
          <w:noProof/>
          <w:color w:val="231F20"/>
          <w:sz w:val="24"/>
          <w:szCs w:val="24"/>
          <w:vertAlign w:val="superscript"/>
        </w:rPr>
        <w:t>11</w:t>
      </w:r>
      <w:r w:rsidR="00AF4E80" w:rsidRPr="000C559D">
        <w:rPr>
          <w:rFonts w:ascii="Times New Roman" w:eastAsia="宋体" w:hAnsi="Times New Roman" w:cs="Times New Roman"/>
          <w:color w:val="231F20"/>
          <w:sz w:val="24"/>
          <w:szCs w:val="24"/>
        </w:rPr>
        <w:fldChar w:fldCharType="end"/>
      </w:r>
      <w:r w:rsidR="00863E6C">
        <w:rPr>
          <w:rFonts w:ascii="Times New Roman" w:eastAsia="Times New Roman" w:hAnsi="Times New Roman" w:cs="Times New Roman"/>
          <w:color w:val="231F20"/>
          <w:sz w:val="24"/>
          <w:szCs w:val="24"/>
        </w:rPr>
        <w:t xml:space="preserve"> are the two most commonly used methods. The field-mapping techniques first collect two gradient-echo (GRE) images with different TE values to calculate the B0 field map</w:t>
      </w:r>
      <w:r w:rsidR="008147B7" w:rsidRPr="000C559D">
        <w:rPr>
          <w:rFonts w:ascii="Times New Roman" w:eastAsia="宋体" w:hAnsi="Times New Roman" w:cs="Times New Roman"/>
          <w:color w:val="231F20"/>
          <w:sz w:val="24"/>
          <w:szCs w:val="24"/>
        </w:rPr>
        <w:fldChar w:fldCharType="begin"/>
      </w:r>
      <w:r w:rsidR="008147B7" w:rsidRPr="000C559D">
        <w:rPr>
          <w:rFonts w:ascii="Times New Roman" w:eastAsia="宋体" w:hAnsi="Times New Roman" w:cs="Times New Roman"/>
          <w:color w:val="231F20"/>
          <w:sz w:val="24"/>
          <w:szCs w:val="24"/>
        </w:rPr>
        <w:instrText xml:space="preserve"> ADDIN EN.CITE &lt;EndNote&gt;&lt;Cite&gt;&lt;Author&gt;Xiong&lt;/Author&gt;&lt;Year&gt;2019&lt;/Year&gt;&lt;RecNum&gt;74&lt;/RecNum&gt;&lt;DisplayText&gt;&lt;style face="superscript"&gt;10&lt;/style&gt;&lt;/DisplayText&gt;&lt;record&gt;&lt;rec-number&gt;74&lt;/rec-number&gt;&lt;foreign-keys&gt;&lt;key app="EN" db-id="t292sz926dtfsle9v045vaxr0esddesv5xt0" timestamp="1646811932"&gt;74&lt;/key&gt;&lt;/foreign-keys&gt;&lt;ref-type name="Journal Article"&gt;17&lt;/ref-type&gt;&lt;contributors&gt;&lt;authors&gt;&lt;author&gt;Xiong, Yuhui&lt;/author&gt;&lt;author&gt;Li, Guangqi&lt;/author&gt;&lt;author&gt;Dai, Erpeng&lt;/author&gt;&lt;author&gt;Wang, Yishi&lt;/author&gt;&lt;author&gt;Zhang, Zhe&lt;/author&gt;&lt;author&gt;Guo, Hua&lt;/author&gt;&lt;/authors&gt;&lt;/contributors&gt;&lt;titles&gt;&lt;title&gt;Distortion correction for high‐resolution single‐shot EPI DTI using a modified field‐mapping method&lt;/title&gt;&lt;secondary-title&gt;NMR in Biomedicine&lt;/secondary-title&gt;&lt;/titles&gt;&lt;periodical&gt;&lt;full-title&gt;NMR in Biomedicine&lt;/full-title&gt;&lt;/periodical&gt;&lt;pages&gt;e4124&lt;/pages&gt;&lt;volume&gt;32&lt;/volume&gt;&lt;number&gt;9&lt;/number&gt;&lt;dates&gt;&lt;year&gt;2019&lt;/year&gt;&lt;/dates&gt;&lt;isbn&gt;0952-3480&lt;/isbn&gt;&lt;urls&gt;&lt;/urls&gt;&lt;/record&gt;&lt;/Cite&gt;&lt;/EndNote&gt;</w:instrText>
      </w:r>
      <w:r w:rsidR="008147B7" w:rsidRPr="000C559D">
        <w:rPr>
          <w:rFonts w:ascii="Times New Roman" w:eastAsia="宋体" w:hAnsi="Times New Roman" w:cs="Times New Roman"/>
          <w:color w:val="231F20"/>
          <w:sz w:val="24"/>
          <w:szCs w:val="24"/>
        </w:rPr>
        <w:fldChar w:fldCharType="separate"/>
      </w:r>
      <w:r w:rsidR="008147B7" w:rsidRPr="000C559D">
        <w:rPr>
          <w:rFonts w:ascii="Times New Roman" w:eastAsia="宋体" w:hAnsi="Times New Roman" w:cs="Times New Roman"/>
          <w:noProof/>
          <w:color w:val="231F20"/>
          <w:sz w:val="24"/>
          <w:szCs w:val="24"/>
          <w:vertAlign w:val="superscript"/>
        </w:rPr>
        <w:t>10</w:t>
      </w:r>
      <w:r w:rsidR="008147B7" w:rsidRPr="000C559D">
        <w:rPr>
          <w:rFonts w:ascii="Times New Roman" w:eastAsia="宋体" w:hAnsi="Times New Roman" w:cs="Times New Roman"/>
          <w:color w:val="231F20"/>
          <w:sz w:val="24"/>
          <w:szCs w:val="24"/>
        </w:rPr>
        <w:fldChar w:fldCharType="end"/>
      </w:r>
      <w:r w:rsidR="00863E6C">
        <w:rPr>
          <w:rFonts w:ascii="Times New Roman" w:eastAsia="Times New Roman" w:hAnsi="Times New Roman" w:cs="Times New Roman"/>
          <w:color w:val="231F20"/>
          <w:sz w:val="24"/>
          <w:szCs w:val="24"/>
        </w:rPr>
        <w:t>.</w:t>
      </w:r>
      <w:r w:rsidR="00863E6C">
        <w:rPr>
          <w:rFonts w:ascii="Times New Roman" w:eastAsia="宋体" w:hAnsi="Times New Roman" w:cs="Times New Roman"/>
          <w:color w:val="231F20"/>
          <w:sz w:val="24"/>
          <w:szCs w:val="24"/>
        </w:rPr>
        <w:t xml:space="preserve"> </w:t>
      </w:r>
      <w:r w:rsidR="00863E6C">
        <w:rPr>
          <w:rFonts w:ascii="Times New Roman" w:eastAsia="Times New Roman" w:hAnsi="Times New Roman" w:cs="Times New Roman"/>
          <w:color w:val="231F20"/>
          <w:sz w:val="24"/>
          <w:szCs w:val="24"/>
        </w:rPr>
        <w:t xml:space="preserve">Then, the distorted images are corrected by coordinate calculation and linear interpolation based on the field map. Although these methods are easy to implement, their performance is limited by the field map's quality. Inaccurate field maps will lead to the residual artifacts after the distortion </w:t>
      </w:r>
      <w:r w:rsidR="00863E6C" w:rsidRPr="00B509E4">
        <w:rPr>
          <w:rFonts w:ascii="Times New Roman" w:eastAsia="Times New Roman" w:hAnsi="Times New Roman" w:cs="Times New Roman"/>
          <w:color w:val="231F20"/>
          <w:sz w:val="24"/>
          <w:szCs w:val="24"/>
        </w:rPr>
        <w:t>correction</w:t>
      </w:r>
      <w:r w:rsidR="00863E6C">
        <w:rPr>
          <w:rFonts w:ascii="Times New Roman" w:eastAsia="Times New Roman" w:hAnsi="Times New Roman" w:cs="Times New Roman"/>
          <w:color w:val="231F20"/>
          <w:sz w:val="24"/>
          <w:szCs w:val="24"/>
        </w:rPr>
        <w:t xml:space="preserve">. Note that the ssEPI acquisition for the full human brain takes only a few seconds, while acquiring a GRE-based image </w:t>
      </w:r>
      <w:sdt>
        <w:sdtPr>
          <w:tag w:val="goog_rdk_45"/>
          <w:id w:val="-527019316"/>
        </w:sdtPr>
        <w:sdtEndPr/>
        <w:sdtContent>
          <w:r w:rsidR="00863E6C">
            <w:rPr>
              <w:rFonts w:ascii="Times New Roman" w:eastAsia="Times New Roman" w:hAnsi="Times New Roman" w:cs="Times New Roman"/>
              <w:color w:val="231F20"/>
              <w:sz w:val="24"/>
              <w:szCs w:val="24"/>
            </w:rPr>
            <w:t xml:space="preserve">for field mapping </w:t>
          </w:r>
        </w:sdtContent>
      </w:sdt>
      <w:r w:rsidR="00863E6C">
        <w:rPr>
          <w:rFonts w:ascii="Times New Roman" w:eastAsia="Times New Roman" w:hAnsi="Times New Roman" w:cs="Times New Roman"/>
          <w:color w:val="231F20"/>
          <w:sz w:val="24"/>
          <w:szCs w:val="24"/>
        </w:rPr>
        <w:t>requires several minutes.</w:t>
      </w:r>
      <w:r w:rsidR="00AF4E80" w:rsidRPr="000C559D">
        <w:rPr>
          <w:rFonts w:ascii="Times New Roman" w:eastAsia="宋体" w:hAnsi="Times New Roman" w:cs="Times New Roman"/>
          <w:color w:val="231F20"/>
          <w:sz w:val="24"/>
          <w:szCs w:val="24"/>
        </w:rPr>
        <w:fldChar w:fldCharType="begin"/>
      </w:r>
      <w:r w:rsidR="00AF4E80" w:rsidRPr="000C559D">
        <w:rPr>
          <w:rFonts w:ascii="Times New Roman" w:eastAsia="宋体" w:hAnsi="Times New Roman" w:cs="Times New Roman"/>
          <w:color w:val="231F20"/>
          <w:sz w:val="24"/>
          <w:szCs w:val="24"/>
        </w:rPr>
        <w:instrText xml:space="preserve"> ADDIN EN.CITE &lt;EndNote&gt;&lt;Cite&gt;&lt;Author&gt;Liebig&lt;/Author&gt;&lt;Year&gt;2020&lt;/Year&gt;&lt;RecNum&gt;31&lt;/RecNum&gt;&lt;DisplayText&gt;&lt;style face="superscript"&gt;12&lt;/style&gt;&lt;/DisplayText&gt;&lt;record&gt;&lt;rec-number&gt;31&lt;/rec-number&gt;&lt;foreign-keys&gt;&lt;key app="EN" db-id="t292sz926dtfsle9v045vaxr0esddesv5xt0" timestamp="1630930737"&gt;31&lt;/key&gt;&lt;/foreign-keys&gt;&lt;ref-type name="Journal Article"&gt;17&lt;/ref-type&gt;&lt;contributors&gt;&lt;authors&gt;&lt;author&gt;Liebig, Patrick Alexander&lt;/author&gt;&lt;author&gt;Heidemann, Robin Martin&lt;/author&gt;&lt;author&gt;Hensel, Bernhard&lt;/author&gt;&lt;author&gt;Porter, David Andrew&lt;/author&gt;&lt;/authors&gt;&lt;/contributors&gt;&lt;titles&gt;&lt;title&gt;A new approach to accelerate readout segmented EPI with compressed sensing&lt;/title&gt;&lt;secondary-title&gt;Magnetic Resonance in Medicine&lt;/secondary-title&gt;&lt;/titles&gt;&lt;periodical&gt;&lt;full-title&gt;Magnetic Resonance in Medicine&lt;/full-title&gt;&lt;/periodical&gt;&lt;pages&gt;321-326&lt;/pages&gt;&lt;volume&gt;84&lt;/volume&gt;&lt;number&gt;1&lt;/number&gt;&lt;dates&gt;&lt;year&gt;2020&lt;/year&gt;&lt;/dates&gt;&lt;isbn&gt;0740-3194&lt;/isbn&gt;&lt;urls&gt;&lt;related-urls&gt;&lt;url&gt;https://onlinelibrary.wiley.com/doi/abs/10.1002/mrm.28116&lt;/url&gt;&lt;/related-urls&gt;&lt;/urls&gt;&lt;electronic-resource-num&gt;https://doi.org/10.1002/mrm.28116&lt;/electronic-resource-num&gt;&lt;/record&gt;&lt;/Cite&gt;&lt;/EndNote&gt;</w:instrText>
      </w:r>
      <w:r w:rsidR="00AF4E80" w:rsidRPr="000C559D">
        <w:rPr>
          <w:rFonts w:ascii="Times New Roman" w:eastAsia="宋体" w:hAnsi="Times New Roman" w:cs="Times New Roman"/>
          <w:color w:val="231F20"/>
          <w:sz w:val="24"/>
          <w:szCs w:val="24"/>
        </w:rPr>
        <w:fldChar w:fldCharType="separate"/>
      </w:r>
      <w:r w:rsidR="00AF4E80" w:rsidRPr="000C559D">
        <w:rPr>
          <w:rFonts w:ascii="Times New Roman" w:eastAsia="宋体" w:hAnsi="Times New Roman" w:cs="Times New Roman"/>
          <w:noProof/>
          <w:color w:val="231F20"/>
          <w:sz w:val="24"/>
          <w:szCs w:val="24"/>
          <w:vertAlign w:val="superscript"/>
        </w:rPr>
        <w:t>12</w:t>
      </w:r>
      <w:r w:rsidR="00AF4E80" w:rsidRPr="000C559D">
        <w:rPr>
          <w:rFonts w:ascii="Times New Roman" w:eastAsia="宋体" w:hAnsi="Times New Roman" w:cs="Times New Roman"/>
          <w:color w:val="231F20"/>
          <w:sz w:val="24"/>
          <w:szCs w:val="24"/>
        </w:rPr>
        <w:fldChar w:fldCharType="end"/>
      </w:r>
      <w:r w:rsidR="007E0381" w:rsidRPr="000C559D">
        <w:rPr>
          <w:rFonts w:ascii="Times New Roman" w:eastAsia="宋体" w:hAnsi="Times New Roman" w:cs="Times New Roman"/>
          <w:color w:val="231F20"/>
          <w:sz w:val="24"/>
          <w:szCs w:val="24"/>
        </w:rPr>
        <w:t xml:space="preserve"> </w:t>
      </w:r>
      <w:r w:rsidR="00863E6C">
        <w:rPr>
          <w:rFonts w:ascii="Times New Roman" w:eastAsia="Times New Roman" w:hAnsi="Times New Roman" w:cs="Times New Roman"/>
          <w:color w:val="231F20"/>
          <w:sz w:val="24"/>
          <w:szCs w:val="24"/>
        </w:rPr>
        <w:t>Furthermore, the phase unwrapping procedure in the field map calculation is vulnerable to various errors, especially near tissue boundaries or regions with high field inhomogeneity.</w:t>
      </w:r>
      <w:r w:rsidR="00D67C33" w:rsidRPr="000C559D">
        <w:rPr>
          <w:rFonts w:ascii="Times New Roman" w:eastAsia="宋体" w:hAnsi="Times New Roman" w:cs="Times New Roman"/>
          <w:color w:val="231F20"/>
          <w:sz w:val="24"/>
          <w:szCs w:val="24"/>
        </w:rPr>
        <w:fldChar w:fldCharType="begin"/>
      </w:r>
      <w:r w:rsidR="00D67C33" w:rsidRPr="000C559D">
        <w:rPr>
          <w:rFonts w:ascii="Times New Roman" w:eastAsia="宋体" w:hAnsi="Times New Roman" w:cs="Times New Roman"/>
          <w:color w:val="231F20"/>
          <w:sz w:val="24"/>
          <w:szCs w:val="24"/>
        </w:rPr>
        <w:instrText xml:space="preserve"> ADDIN EN.CITE &lt;EndNote&gt;&lt;Cite&gt;&lt;Author&gt;Mani&lt;/Author&gt;&lt;Year&gt;2017&lt;/Year&gt;&lt;RecNum&gt;76&lt;/RecNum&gt;&lt;DisplayText&gt;&lt;style face="superscript"&gt;13&lt;/style&gt;&lt;/DisplayText&gt;&lt;record&gt;&lt;rec-number&gt;76&lt;/rec-number&gt;&lt;foreign-keys&gt;&lt;key app="EN" db-id="t292sz926dtfsle9v045vaxr0esddesv5xt0" timestamp="1646812231"&gt;76&lt;/key&gt;&lt;/foreign-keys&gt;&lt;ref-type name="Journal Article"&gt;17&lt;/ref-type&gt;&lt;contributors&gt;&lt;authors&gt;&lt;author&gt;Mani, Merry&lt;/author&gt;&lt;author&gt;Jacob, Mathews&lt;/author&gt;&lt;author&gt;Kelley, Douglas&lt;/author&gt;&lt;author&gt;Magnotta, Vincent&lt;/author&gt;&lt;/authors&gt;&lt;/contributors&gt;&lt;titles&gt;&lt;title&gt;Multi‐shot sensitivity‐encoded diffusion data recovery using structured low‐rank matrix completion (MUSSELS)&lt;/title&gt;&lt;secondary-title&gt;Magnetic resonance in medicine&lt;/secondary-title&gt;&lt;/titles&gt;&lt;periodical&gt;&lt;full-title&gt;Magnetic Resonance in Medicine&lt;/full-title&gt;&lt;/periodical&gt;&lt;pages&gt;494-507&lt;/pages&gt;&lt;volume&gt;78&lt;/volume&gt;&lt;number&gt;2&lt;/number&gt;&lt;dates&gt;&lt;year&gt;2017&lt;/year&gt;&lt;/dates&gt;&lt;isbn&gt;0740-3194&lt;/isbn&gt;&lt;urls&gt;&lt;/urls&gt;&lt;/record&gt;&lt;/Cite&gt;&lt;/EndNote&gt;</w:instrText>
      </w:r>
      <w:r w:rsidR="00D67C33" w:rsidRPr="000C559D">
        <w:rPr>
          <w:rFonts w:ascii="Times New Roman" w:eastAsia="宋体" w:hAnsi="Times New Roman" w:cs="Times New Roman"/>
          <w:color w:val="231F20"/>
          <w:sz w:val="24"/>
          <w:szCs w:val="24"/>
        </w:rPr>
        <w:fldChar w:fldCharType="separate"/>
      </w:r>
      <w:r w:rsidR="00D67C33" w:rsidRPr="000C559D">
        <w:rPr>
          <w:rFonts w:ascii="Times New Roman" w:eastAsia="宋体" w:hAnsi="Times New Roman" w:cs="Times New Roman"/>
          <w:noProof/>
          <w:color w:val="231F20"/>
          <w:sz w:val="24"/>
          <w:szCs w:val="24"/>
          <w:vertAlign w:val="superscript"/>
        </w:rPr>
        <w:t>13</w:t>
      </w:r>
      <w:r w:rsidR="00D67C33" w:rsidRPr="000C559D">
        <w:rPr>
          <w:rFonts w:ascii="Times New Roman" w:eastAsia="宋体" w:hAnsi="Times New Roman" w:cs="Times New Roman"/>
          <w:color w:val="231F20"/>
          <w:sz w:val="24"/>
          <w:szCs w:val="24"/>
        </w:rPr>
        <w:fldChar w:fldCharType="end"/>
      </w:r>
      <w:r w:rsidR="007E0381" w:rsidRPr="000C559D">
        <w:rPr>
          <w:rFonts w:ascii="Times New Roman" w:eastAsia="宋体" w:hAnsi="Times New Roman" w:cs="Times New Roman"/>
          <w:color w:val="231F20"/>
          <w:sz w:val="24"/>
          <w:szCs w:val="24"/>
        </w:rPr>
        <w:t xml:space="preserve"> </w:t>
      </w:r>
      <w:r w:rsidR="00863E6C">
        <w:rPr>
          <w:rFonts w:ascii="Times New Roman" w:eastAsia="Times New Roman" w:hAnsi="Times New Roman" w:cs="Times New Roman"/>
          <w:color w:val="231F20"/>
          <w:sz w:val="24"/>
          <w:szCs w:val="24"/>
        </w:rPr>
        <w:t xml:space="preserve">The gradient reversal method relies on two reversed phase encoding images to estimate the </w:t>
      </w:r>
      <w:sdt>
        <w:sdtPr>
          <w:tag w:val="goog_rdk_46"/>
          <w:id w:val="-1077435080"/>
        </w:sdtPr>
        <w:sdtEndPr/>
        <w:sdtContent/>
      </w:sdt>
      <w:r w:rsidR="00863E6C">
        <w:rPr>
          <w:rFonts w:ascii="Times New Roman" w:eastAsia="Times New Roman" w:hAnsi="Times New Roman" w:cs="Times New Roman"/>
          <w:color w:val="231F20"/>
          <w:sz w:val="24"/>
          <w:szCs w:val="24"/>
        </w:rPr>
        <w:t>displacement map.</w:t>
      </w:r>
      <w:r w:rsidR="00D67C33" w:rsidRPr="000C559D">
        <w:rPr>
          <w:rFonts w:ascii="Times New Roman" w:eastAsia="宋体" w:hAnsi="Times New Roman" w:cs="Times New Roman"/>
          <w:color w:val="231F20"/>
          <w:sz w:val="24"/>
          <w:szCs w:val="24"/>
        </w:rPr>
        <w:fldChar w:fldCharType="begin"/>
      </w:r>
      <w:r w:rsidR="00D67C33" w:rsidRPr="000C559D">
        <w:rPr>
          <w:rFonts w:ascii="Times New Roman" w:eastAsia="宋体" w:hAnsi="Times New Roman" w:cs="Times New Roman"/>
          <w:color w:val="231F20"/>
          <w:sz w:val="24"/>
          <w:szCs w:val="24"/>
        </w:rPr>
        <w:instrText xml:space="preserve"> ADDIN EN.CITE &lt;EndNote&gt;&lt;Cite&gt;&lt;Author&gt;Ong&lt;/Author&gt;&lt;Year&gt;2018&lt;/Year&gt;&lt;RecNum&gt;77&lt;/RecNum&gt;&lt;DisplayText&gt;&lt;style face="superscript"&gt;14&lt;/style&gt;&lt;/DisplayText&gt;&lt;record&gt;&lt;rec-number&gt;77&lt;/rec-number&gt;&lt;foreign-keys&gt;&lt;key app="EN" db-id="t292sz926dtfsle9v045vaxr0esddesv5xt0" timestamp="1646812317"&gt;77&lt;/key&gt;&lt;/foreign-keys&gt;&lt;ref-type name="Journal Article"&gt;17&lt;/ref-type&gt;&lt;contributors&gt;&lt;authors&gt;&lt;author&gt;Ong, Frank&lt;/author&gt;&lt;author&gt;Cheng, Joseph Y&lt;/author&gt;&lt;author&gt;Lustig, Michael&lt;/author&gt;&lt;/authors&gt;&lt;/contributors&gt;&lt;titles&gt;&lt;title&gt;General phase regularized reconstruction using phase cycling&lt;/title&gt;&lt;secondary-title&gt;Magnetic resonance in medicine&lt;/secondary-title&gt;&lt;/titles&gt;&lt;periodical&gt;&lt;full-title&gt;Magnetic Resonance in Medicine&lt;/full-title&gt;&lt;/periodical&gt;&lt;pages&gt;112-125&lt;/pages&gt;&lt;volume&gt;80&lt;/volume&gt;&lt;number&gt;1&lt;/number&gt;&lt;dates&gt;&lt;year&gt;2018&lt;/year&gt;&lt;/dates&gt;&lt;isbn&gt;0740-3194&lt;/isbn&gt;&lt;urls&gt;&lt;/urls&gt;&lt;/record&gt;&lt;/Cite&gt;&lt;/EndNote&gt;</w:instrText>
      </w:r>
      <w:r w:rsidR="00D67C33" w:rsidRPr="000C559D">
        <w:rPr>
          <w:rFonts w:ascii="Times New Roman" w:eastAsia="宋体" w:hAnsi="Times New Roman" w:cs="Times New Roman"/>
          <w:color w:val="231F20"/>
          <w:sz w:val="24"/>
          <w:szCs w:val="24"/>
        </w:rPr>
        <w:fldChar w:fldCharType="separate"/>
      </w:r>
      <w:r w:rsidR="00D67C33" w:rsidRPr="000C559D">
        <w:rPr>
          <w:rFonts w:ascii="Times New Roman" w:eastAsia="宋体" w:hAnsi="Times New Roman" w:cs="Times New Roman"/>
          <w:noProof/>
          <w:color w:val="231F20"/>
          <w:sz w:val="24"/>
          <w:szCs w:val="24"/>
          <w:vertAlign w:val="superscript"/>
        </w:rPr>
        <w:t>14</w:t>
      </w:r>
      <w:r w:rsidR="00D67C33" w:rsidRPr="000C559D">
        <w:rPr>
          <w:rFonts w:ascii="Times New Roman" w:eastAsia="宋体" w:hAnsi="Times New Roman" w:cs="Times New Roman"/>
          <w:color w:val="231F20"/>
          <w:sz w:val="24"/>
          <w:szCs w:val="24"/>
        </w:rPr>
        <w:fldChar w:fldCharType="end"/>
      </w:r>
      <w:r w:rsidR="007E0381" w:rsidRPr="000C559D">
        <w:rPr>
          <w:rFonts w:ascii="Times New Roman" w:eastAsia="宋体" w:hAnsi="Times New Roman" w:cs="Times New Roman"/>
          <w:color w:val="231F20"/>
          <w:sz w:val="24"/>
          <w:szCs w:val="24"/>
        </w:rPr>
        <w:t xml:space="preserve"> Chang et al</w:t>
      </w:r>
      <w:r w:rsidR="00994C2D">
        <w:rPr>
          <w:rFonts w:ascii="Times New Roman" w:eastAsia="宋体" w:hAnsi="Times New Roman" w:cs="Times New Roman"/>
          <w:color w:val="231F20"/>
          <w:sz w:val="24"/>
          <w:szCs w:val="24"/>
        </w:rPr>
        <w:t>.</w:t>
      </w:r>
      <w:r w:rsidR="00D67C33" w:rsidRPr="000C559D">
        <w:rPr>
          <w:rFonts w:ascii="Times New Roman" w:eastAsia="宋体" w:hAnsi="Times New Roman" w:cs="Times New Roman"/>
          <w:color w:val="231F20"/>
          <w:sz w:val="24"/>
          <w:szCs w:val="24"/>
        </w:rPr>
        <w:fldChar w:fldCharType="begin"/>
      </w:r>
      <w:r w:rsidR="00D67C33" w:rsidRPr="000C559D">
        <w:rPr>
          <w:rFonts w:ascii="Times New Roman" w:eastAsia="宋体" w:hAnsi="Times New Roman" w:cs="Times New Roman"/>
          <w:color w:val="231F20"/>
          <w:sz w:val="24"/>
          <w:szCs w:val="24"/>
        </w:rPr>
        <w:instrText xml:space="preserve"> ADDIN EN.CITE &lt;EndNote&gt;&lt;Cite&gt;&lt;Author&gt;Chang&lt;/Author&gt;&lt;Year&gt;1992&lt;/Year&gt;&lt;RecNum&gt;50&lt;/RecNum&gt;&lt;DisplayText&gt;&lt;style face="superscript"&gt;15&lt;/style&gt;&lt;/DisplayText&gt;&lt;record&gt;&lt;rec-number&gt;50&lt;/rec-number&gt;&lt;foreign-keys&gt;&lt;key app="EN" db-id="t292sz926dtfsle9v045vaxr0esddesv5xt0" timestamp="1630930929"&gt;50&lt;/key&gt;&lt;/foreign-keys&gt;&lt;ref-type name="Journal Article"&gt;17&lt;/ref-type&gt;&lt;contributors&gt;&lt;authors&gt;&lt;author&gt;Chang, H.&lt;/author&gt;&lt;author&gt;Fitzpatrick, J. M.&lt;/author&gt;&lt;/authors&gt;&lt;/contributors&gt;&lt;titles&gt;&lt;title&gt;A technique for accurate magnetic resonance imaging in the presence of field inhomogeneities&lt;/title&gt;&lt;secondary-title&gt;IEEE Trans Med Imaging&lt;/secondary-title&gt;&lt;/titles&gt;&lt;periodical&gt;&lt;full-title&gt;IEEE Trans Med Imaging&lt;/full-title&gt;&lt;/periodical&gt;&lt;pages&gt;319-329&lt;/pages&gt;&lt;volume&gt;11&lt;/volume&gt;&lt;number&gt;3&lt;/number&gt;&lt;dates&gt;&lt;year&gt;1992&lt;/year&gt;&lt;/dates&gt;&lt;urls&gt;&lt;/urls&gt;&lt;/record&gt;&lt;/Cite&gt;&lt;/EndNote&gt;</w:instrText>
      </w:r>
      <w:r w:rsidR="00D67C33" w:rsidRPr="000C559D">
        <w:rPr>
          <w:rFonts w:ascii="Times New Roman" w:eastAsia="宋体" w:hAnsi="Times New Roman" w:cs="Times New Roman"/>
          <w:color w:val="231F20"/>
          <w:sz w:val="24"/>
          <w:szCs w:val="24"/>
        </w:rPr>
        <w:fldChar w:fldCharType="separate"/>
      </w:r>
      <w:r w:rsidR="00D67C33" w:rsidRPr="000C559D">
        <w:rPr>
          <w:rFonts w:ascii="Times New Roman" w:eastAsia="宋体" w:hAnsi="Times New Roman" w:cs="Times New Roman"/>
          <w:noProof/>
          <w:color w:val="231F20"/>
          <w:sz w:val="24"/>
          <w:szCs w:val="24"/>
          <w:vertAlign w:val="superscript"/>
        </w:rPr>
        <w:t>15</w:t>
      </w:r>
      <w:r w:rsidR="00D67C33" w:rsidRPr="000C559D">
        <w:rPr>
          <w:rFonts w:ascii="Times New Roman" w:eastAsia="宋体" w:hAnsi="Times New Roman" w:cs="Times New Roman"/>
          <w:color w:val="231F20"/>
          <w:sz w:val="24"/>
          <w:szCs w:val="24"/>
        </w:rPr>
        <w:fldChar w:fldCharType="end"/>
      </w:r>
      <w:r w:rsidR="007E0381" w:rsidRPr="000C559D">
        <w:rPr>
          <w:rFonts w:ascii="Times New Roman" w:eastAsia="宋体" w:hAnsi="Times New Roman" w:cs="Times New Roman"/>
          <w:color w:val="231F20"/>
          <w:sz w:val="24"/>
          <w:szCs w:val="24"/>
        </w:rPr>
        <w:t xml:space="preserve"> </w:t>
      </w:r>
      <w:r w:rsidR="00863E6C">
        <w:rPr>
          <w:rFonts w:ascii="Times New Roman" w:eastAsia="Times New Roman" w:hAnsi="Times New Roman" w:cs="Times New Roman"/>
          <w:color w:val="231F20"/>
          <w:sz w:val="24"/>
          <w:szCs w:val="24"/>
        </w:rPr>
        <w:t xml:space="preserve">proposed the gradient reversal method, which estimates the displacement map in each line along the phase encoding direction independently by </w:t>
      </w:r>
      <w:r w:rsidR="00863E6C" w:rsidRPr="00B509E4">
        <w:rPr>
          <w:rFonts w:ascii="Times New Roman" w:eastAsia="Times New Roman" w:hAnsi="Times New Roman" w:cs="Times New Roman"/>
          <w:color w:val="231F20"/>
          <w:sz w:val="24"/>
          <w:szCs w:val="24"/>
        </w:rPr>
        <w:t xml:space="preserve">calculating </w:t>
      </w:r>
      <w:r w:rsidR="00CB0CF3">
        <w:rPr>
          <w:rFonts w:ascii="Times New Roman" w:eastAsia="Times New Roman" w:hAnsi="Times New Roman" w:cs="Times New Roman"/>
          <w:color w:val="231F20"/>
          <w:sz w:val="24"/>
          <w:szCs w:val="24"/>
        </w:rPr>
        <w:t xml:space="preserve">the </w:t>
      </w:r>
      <w:r w:rsidR="00863E6C" w:rsidRPr="00B509E4">
        <w:rPr>
          <w:rFonts w:ascii="Times New Roman" w:eastAsia="Times New Roman" w:hAnsi="Times New Roman" w:cs="Times New Roman"/>
          <w:color w:val="231F20"/>
          <w:sz w:val="24"/>
          <w:szCs w:val="24"/>
        </w:rPr>
        <w:t xml:space="preserve">integral </w:t>
      </w:r>
      <w:r w:rsidR="00863E6C">
        <w:rPr>
          <w:rFonts w:ascii="Times New Roman" w:eastAsia="Times New Roman" w:hAnsi="Times New Roman" w:cs="Times New Roman"/>
          <w:color w:val="231F20"/>
          <w:sz w:val="24"/>
          <w:szCs w:val="24"/>
        </w:rPr>
        <w:t xml:space="preserve">for every phase encoding. The main limitation of this method is the use of 1-D unwarping for every phase encoding line without considering the displacement map's smoothness, resulting in streaking or discontinuities in the </w:t>
      </w:r>
      <w:r w:rsidR="00863E6C" w:rsidRPr="00B509E4">
        <w:rPr>
          <w:rFonts w:ascii="Times New Roman" w:eastAsia="Times New Roman" w:hAnsi="Times New Roman" w:cs="Times New Roman"/>
          <w:color w:val="231F20"/>
          <w:sz w:val="24"/>
          <w:szCs w:val="24"/>
        </w:rPr>
        <w:t xml:space="preserve">corrected </w:t>
      </w:r>
      <w:r w:rsidR="00863E6C">
        <w:rPr>
          <w:rFonts w:ascii="Times New Roman" w:eastAsia="Times New Roman" w:hAnsi="Times New Roman" w:cs="Times New Roman"/>
          <w:color w:val="231F20"/>
          <w:sz w:val="24"/>
          <w:szCs w:val="24"/>
        </w:rPr>
        <w:t>images. Improved implementation of the reversed gradient method by Andersson</w:t>
      </w:r>
      <w:del w:id="5" w:author="鲍 qingjia" w:date="2022-05-06T20:59:00Z">
        <w:r w:rsidR="00863E6C" w:rsidDel="00E55669">
          <w:rPr>
            <w:rFonts w:ascii="Times New Roman" w:eastAsia="Times New Roman" w:hAnsi="Times New Roman" w:cs="Times New Roman"/>
            <w:color w:val="231F20"/>
            <w:sz w:val="24"/>
            <w:szCs w:val="24"/>
          </w:rPr>
          <w:delText xml:space="preserve"> </w:delText>
        </w:r>
      </w:del>
      <w:del w:id="6" w:author="鲍 qingjia" w:date="2022-05-06T20:58:00Z">
        <w:r w:rsidR="00863E6C" w:rsidDel="00E55669">
          <w:rPr>
            <w:rFonts w:ascii="Times New Roman" w:eastAsia="Times New Roman" w:hAnsi="Times New Roman" w:cs="Times New Roman"/>
            <w:color w:val="231F20"/>
            <w:sz w:val="24"/>
            <w:szCs w:val="24"/>
          </w:rPr>
          <w:delText>et al</w:delText>
        </w:r>
      </w:del>
      <w:del w:id="7" w:author="鲍 qingjia" w:date="2022-05-06T20:59:00Z">
        <w:r w:rsidR="00994C2D" w:rsidRPr="00FB5101" w:rsidDel="00E55669">
          <w:rPr>
            <w:rFonts w:ascii="Times New Roman" w:eastAsia="宋体" w:hAnsi="Times New Roman" w:cs="Times New Roman"/>
            <w:color w:val="231F20"/>
            <w:sz w:val="24"/>
            <w:szCs w:val="24"/>
          </w:rPr>
          <w:fldChar w:fldCharType="begin"/>
        </w:r>
        <w:r w:rsidR="00994C2D" w:rsidRPr="00FB5101" w:rsidDel="00E55669">
          <w:rPr>
            <w:rFonts w:ascii="Times New Roman" w:eastAsia="宋体" w:hAnsi="Times New Roman" w:cs="Times New Roman"/>
            <w:color w:val="231F20"/>
            <w:sz w:val="24"/>
            <w:szCs w:val="24"/>
          </w:rPr>
          <w:delInstrText xml:space="preserve"> ADDIN EN.CITE &lt;EndNote&gt;&lt;Cite&gt;&lt;Author&gt;Andersson&lt;/Author&gt;&lt;Year&gt;2003&lt;/Year&gt;&lt;RecNum&gt;43&lt;/RecNum&gt;&lt;DisplayText&gt;&lt;style face="superscript"&gt;16&lt;/style&gt;&lt;/DisplayText&gt;&lt;record&gt;&lt;rec-number&gt;43&lt;/rec-number&gt;&lt;foreign-keys&gt;&lt;key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EndNote&gt;</w:delInstrText>
        </w:r>
        <w:r w:rsidR="00994C2D" w:rsidRPr="00FB5101" w:rsidDel="00E55669">
          <w:rPr>
            <w:rFonts w:ascii="Times New Roman" w:eastAsia="宋体" w:hAnsi="Times New Roman" w:cs="Times New Roman"/>
            <w:color w:val="231F20"/>
            <w:sz w:val="24"/>
            <w:szCs w:val="24"/>
          </w:rPr>
          <w:fldChar w:fldCharType="separate"/>
        </w:r>
        <w:r w:rsidR="00994C2D" w:rsidRPr="00FB5101" w:rsidDel="00E55669">
          <w:rPr>
            <w:rFonts w:ascii="Times New Roman" w:eastAsia="宋体" w:hAnsi="Times New Roman" w:cs="Times New Roman"/>
            <w:noProof/>
            <w:color w:val="231F20"/>
            <w:sz w:val="24"/>
            <w:szCs w:val="24"/>
            <w:vertAlign w:val="superscript"/>
          </w:rPr>
          <w:delText>16</w:delText>
        </w:r>
        <w:r w:rsidR="00994C2D" w:rsidRPr="00FB5101" w:rsidDel="00E55669">
          <w:rPr>
            <w:rFonts w:ascii="Times New Roman" w:eastAsia="宋体" w:hAnsi="Times New Roman" w:cs="Times New Roman"/>
            <w:color w:val="231F20"/>
            <w:sz w:val="24"/>
            <w:szCs w:val="24"/>
          </w:rPr>
          <w:fldChar w:fldCharType="end"/>
        </w:r>
      </w:del>
      <w:ins w:id="8" w:author="鲍 qingjia" w:date="2022-05-06T20:59:00Z">
        <w:r w:rsidR="00E55669">
          <w:rPr>
            <w:rFonts w:ascii="Times New Roman" w:eastAsia="宋体" w:hAnsi="Times New Roman" w:cs="Times New Roman"/>
            <w:color w:val="231F20"/>
            <w:sz w:val="24"/>
            <w:szCs w:val="24"/>
          </w:rPr>
          <w:t xml:space="preserve"> </w:t>
        </w:r>
      </w:ins>
      <w:del w:id="9" w:author="鲍 qingjia" w:date="2022-05-06T20:59:00Z">
        <w:r w:rsidR="00863E6C" w:rsidDel="00E55669">
          <w:rPr>
            <w:rFonts w:ascii="宋体" w:eastAsia="宋体" w:hAnsi="宋体" w:cs="宋体"/>
            <w:color w:val="231F20"/>
            <w:sz w:val="24"/>
            <w:szCs w:val="24"/>
          </w:rPr>
          <w:delText>.</w:delText>
        </w:r>
        <w:r w:rsidR="007E0381" w:rsidRPr="00FB5101" w:rsidDel="00E55669">
          <w:rPr>
            <w:rFonts w:ascii="Times New Roman" w:eastAsia="宋体" w:hAnsi="Times New Roman" w:cs="Times New Roman"/>
            <w:color w:val="231F20"/>
            <w:sz w:val="24"/>
            <w:szCs w:val="24"/>
          </w:rPr>
          <w:delText xml:space="preserve"> </w:delText>
        </w:r>
      </w:del>
      <w:r w:rsidR="00863E6C">
        <w:rPr>
          <w:rFonts w:ascii="Times New Roman" w:eastAsia="Times New Roman" w:hAnsi="Times New Roman" w:cs="Times New Roman"/>
          <w:color w:val="231F20"/>
          <w:sz w:val="24"/>
          <w:szCs w:val="24"/>
        </w:rPr>
        <w:t>involves fitting for a smoothly-varying displacement field using discrete cosine basis functions</w:t>
      </w:r>
      <w:ins w:id="10" w:author="鲍 qingjia" w:date="2022-05-06T20:59:00Z">
        <w:r w:rsidR="00E55669" w:rsidRPr="00FB5101">
          <w:rPr>
            <w:rFonts w:ascii="Times New Roman" w:eastAsia="宋体" w:hAnsi="Times New Roman" w:cs="Times New Roman"/>
            <w:color w:val="231F20"/>
            <w:sz w:val="24"/>
            <w:szCs w:val="24"/>
          </w:rPr>
          <w:fldChar w:fldCharType="begin"/>
        </w:r>
        <w:r w:rsidR="00E55669" w:rsidRPr="00FB5101">
          <w:rPr>
            <w:rFonts w:ascii="Times New Roman" w:eastAsia="宋体" w:hAnsi="Times New Roman" w:cs="Times New Roman"/>
            <w:color w:val="231F20"/>
            <w:sz w:val="24"/>
            <w:szCs w:val="24"/>
          </w:rPr>
          <w:instrText xml:space="preserve"> ADDIN EN.CITE &lt;EndNote&gt;&lt;Cite&gt;&lt;Author&gt;Andersson&lt;/Author&gt;&lt;Year&gt;2003&lt;/Year&gt;&lt;RecNum&gt;43&lt;/RecNum&gt;&lt;DisplayText&gt;&lt;style face="superscript"&gt;16&lt;/style&gt;&lt;/DisplayText&gt;&lt;record&gt;&lt;rec-number&gt;43&lt;/rec-number&gt;&lt;foreign-keys&gt;&lt;key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EndNote&gt;</w:instrText>
        </w:r>
        <w:r w:rsidR="00E55669" w:rsidRPr="00FB5101">
          <w:rPr>
            <w:rFonts w:ascii="Times New Roman" w:eastAsia="宋体" w:hAnsi="Times New Roman" w:cs="Times New Roman"/>
            <w:color w:val="231F20"/>
            <w:sz w:val="24"/>
            <w:szCs w:val="24"/>
          </w:rPr>
          <w:fldChar w:fldCharType="separate"/>
        </w:r>
        <w:r w:rsidR="00E55669" w:rsidRPr="00FB5101">
          <w:rPr>
            <w:rFonts w:ascii="Times New Roman" w:eastAsia="宋体" w:hAnsi="Times New Roman" w:cs="Times New Roman"/>
            <w:noProof/>
            <w:color w:val="231F20"/>
            <w:sz w:val="24"/>
            <w:szCs w:val="24"/>
            <w:vertAlign w:val="superscript"/>
          </w:rPr>
          <w:t>16</w:t>
        </w:r>
        <w:r w:rsidR="00E55669" w:rsidRPr="00FB5101">
          <w:rPr>
            <w:rFonts w:ascii="Times New Roman" w:eastAsia="宋体" w:hAnsi="Times New Roman" w:cs="Times New Roman"/>
            <w:color w:val="231F20"/>
            <w:sz w:val="24"/>
            <w:szCs w:val="24"/>
          </w:rPr>
          <w:fldChar w:fldCharType="end"/>
        </w:r>
      </w:ins>
      <w:r w:rsidR="00863E6C">
        <w:rPr>
          <w:rFonts w:ascii="Times New Roman" w:eastAsia="Times New Roman" w:hAnsi="Times New Roman" w:cs="Times New Roman"/>
          <w:color w:val="231F20"/>
          <w:sz w:val="24"/>
          <w:szCs w:val="24"/>
        </w:rPr>
        <w:t>. This method is widely used in FSL (FMRIB Software Library) as TOPUP</w:t>
      </w:r>
      <w:r w:rsidR="00061D7E" w:rsidRPr="000C559D">
        <w:rPr>
          <w:rFonts w:ascii="Times New Roman" w:eastAsia="宋体" w:hAnsi="Times New Roman" w:cs="Times New Roman"/>
          <w:color w:val="231F20"/>
          <w:sz w:val="24"/>
          <w:szCs w:val="24"/>
        </w:rPr>
        <w:fldChar w:fldCharType="begin"/>
      </w:r>
      <w:r w:rsidR="00061D7E" w:rsidRPr="000C559D">
        <w:rPr>
          <w:rFonts w:ascii="Times New Roman" w:eastAsia="宋体" w:hAnsi="Times New Roman" w:cs="Times New Roman"/>
          <w:color w:val="231F20"/>
          <w:sz w:val="24"/>
          <w:szCs w:val="24"/>
        </w:rPr>
        <w:instrText xml:space="preserve"> ADDIN EN.CITE &lt;EndNote&gt;&lt;Cite&gt;&lt;Author&gt;Smith&lt;/Author&gt;&lt;Year&gt;2004&lt;/Year&gt;&lt;RecNum&gt;39&lt;/RecNum&gt;&lt;DisplayText&gt;&lt;style face="superscript"&gt;17&lt;/style&gt;&lt;/DisplayText&gt;&lt;record&gt;&lt;rec-number&gt;39&lt;/rec-number&gt;&lt;foreign-keys&gt;&lt;key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061D7E" w:rsidRPr="000C559D">
        <w:rPr>
          <w:rFonts w:ascii="Times New Roman" w:eastAsia="宋体" w:hAnsi="Times New Roman" w:cs="Times New Roman"/>
          <w:color w:val="231F20"/>
          <w:sz w:val="24"/>
          <w:szCs w:val="24"/>
        </w:rPr>
        <w:fldChar w:fldCharType="separate"/>
      </w:r>
      <w:r w:rsidR="00061D7E" w:rsidRPr="000C559D">
        <w:rPr>
          <w:rFonts w:ascii="Times New Roman" w:eastAsia="宋体" w:hAnsi="Times New Roman" w:cs="Times New Roman"/>
          <w:noProof/>
          <w:color w:val="231F20"/>
          <w:sz w:val="24"/>
          <w:szCs w:val="24"/>
          <w:vertAlign w:val="superscript"/>
        </w:rPr>
        <w:t>17</w:t>
      </w:r>
      <w:r w:rsidR="00061D7E" w:rsidRPr="000C559D">
        <w:rPr>
          <w:rFonts w:ascii="Times New Roman" w:eastAsia="宋体" w:hAnsi="Times New Roman" w:cs="Times New Roman"/>
          <w:color w:val="231F20"/>
          <w:sz w:val="24"/>
          <w:szCs w:val="24"/>
        </w:rPr>
        <w:fldChar w:fldCharType="end"/>
      </w:r>
      <w:r w:rsidR="00863E6C">
        <w:rPr>
          <w:rFonts w:ascii="Times New Roman" w:eastAsia="Times New Roman" w:hAnsi="Times New Roman" w:cs="Times New Roman"/>
          <w:color w:val="231F20"/>
          <w:sz w:val="24"/>
          <w:szCs w:val="24"/>
        </w:rPr>
        <w:t>.</w:t>
      </w:r>
      <w:r w:rsidR="00D67C33" w:rsidRPr="000C559D">
        <w:rPr>
          <w:rFonts w:ascii="Times New Roman" w:eastAsia="宋体" w:hAnsi="Times New Roman" w:cs="Times New Roman"/>
          <w:color w:val="231F20"/>
          <w:sz w:val="24"/>
          <w:szCs w:val="24"/>
        </w:rPr>
        <w:t xml:space="preserve"> </w:t>
      </w:r>
      <w:r w:rsidR="00863E6C">
        <w:rPr>
          <w:rFonts w:ascii="Times New Roman" w:eastAsia="Times New Roman" w:hAnsi="Times New Roman" w:cs="Times New Roman"/>
          <w:color w:val="231F20"/>
          <w:sz w:val="24"/>
          <w:szCs w:val="24"/>
        </w:rPr>
        <w:t>The main problem of these conventional approaches is the time-consuming optimization of the objective function, especially for large-sized input images. Moreover, the optimized objective functions often lead to a poorly conditioned, nonconvex optimization problem and</w:t>
      </w:r>
      <w:sdt>
        <w:sdtPr>
          <w:tag w:val="goog_rdk_52"/>
          <w:id w:val="-200323306"/>
        </w:sdtPr>
        <w:sdtEndPr/>
        <w:sdtContent>
          <w:r w:rsidR="00863E6C">
            <w:rPr>
              <w:rFonts w:ascii="Times New Roman" w:eastAsia="Times New Roman" w:hAnsi="Times New Roman" w:cs="Times New Roman"/>
              <w:color w:val="231F20"/>
              <w:sz w:val="24"/>
              <w:szCs w:val="24"/>
            </w:rPr>
            <w:t xml:space="preserve"> fall into</w:t>
          </w:r>
        </w:sdtContent>
      </w:sdt>
      <w:r w:rsidR="00863E6C">
        <w:rPr>
          <w:rFonts w:ascii="Times New Roman" w:eastAsia="Times New Roman" w:hAnsi="Times New Roman" w:cs="Times New Roman"/>
          <w:color w:val="231F20"/>
          <w:sz w:val="24"/>
          <w:szCs w:val="24"/>
        </w:rPr>
        <w:t xml:space="preserve"> </w:t>
      </w:r>
      <w:ins w:id="11" w:author="鲍 qingjia" w:date="2022-05-06T20:59:00Z">
        <w:r w:rsidR="000F297E">
          <w:rPr>
            <w:rFonts w:ascii="Times New Roman" w:eastAsia="Times New Roman" w:hAnsi="Times New Roman" w:cs="Times New Roman"/>
            <w:color w:val="231F20"/>
            <w:sz w:val="24"/>
            <w:szCs w:val="24"/>
          </w:rPr>
          <w:t xml:space="preserve">a </w:t>
        </w:r>
      </w:ins>
      <w:r w:rsidR="00863E6C">
        <w:rPr>
          <w:rFonts w:ascii="Times New Roman" w:eastAsia="Times New Roman" w:hAnsi="Times New Roman" w:cs="Times New Roman"/>
          <w:color w:val="231F20"/>
          <w:sz w:val="24"/>
          <w:szCs w:val="24"/>
        </w:rPr>
        <w:t>local minimum.</w:t>
      </w:r>
    </w:p>
    <w:p w14:paraId="5539FB2C" w14:textId="6C904677" w:rsidR="00A24F7D" w:rsidRPr="000C559D" w:rsidRDefault="00863E6C" w:rsidP="00863E6C">
      <w:pPr>
        <w:autoSpaceDE w:val="0"/>
        <w:autoSpaceDN w:val="0"/>
        <w:spacing w:line="480" w:lineRule="exact"/>
        <w:ind w:firstLineChars="200"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development of deep learning in medical image processing, several researchers recently began to use deep learning methods to </w:t>
      </w:r>
      <w:r w:rsidRPr="00B509E4">
        <w:rPr>
          <w:rFonts w:ascii="Times New Roman" w:eastAsia="Times New Roman" w:hAnsi="Times New Roman" w:cs="Times New Roman"/>
          <w:color w:val="000000"/>
          <w:sz w:val="24"/>
          <w:szCs w:val="24"/>
        </w:rPr>
        <w:t xml:space="preserve">correct </w:t>
      </w:r>
      <w:r>
        <w:rPr>
          <w:rFonts w:ascii="Times New Roman" w:eastAsia="Times New Roman" w:hAnsi="Times New Roman" w:cs="Times New Roman"/>
          <w:color w:val="000000"/>
          <w:sz w:val="24"/>
          <w:szCs w:val="24"/>
        </w:rPr>
        <w:t xml:space="preserve">susceptibility artifacts in ultrafast MRI. Deep learning techniques provide a potential avenue for dramatically reducing computational time and </w:t>
      </w:r>
      <w:r>
        <w:rPr>
          <w:rFonts w:ascii="Times New Roman" w:eastAsia="Times New Roman" w:hAnsi="Times New Roman" w:cs="Times New Roman"/>
          <w:color w:val="000000"/>
          <w:sz w:val="24"/>
          <w:szCs w:val="24"/>
        </w:rPr>
        <w:lastRenderedPageBreak/>
        <w:t>solving nonconvex optimization problems for the field map estimation. These deep learning techniques can be divided into supervised</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&lt;EndNote&gt;&lt;Cite&gt;&lt;Author&gt;Bhushan&lt;/Author&gt;&lt;Year&gt;2015&lt;/Year&gt;&lt;RecNum&gt;55&lt;/RecNum&gt;&lt;DisplayText&gt;&lt;style face="superscript"&gt;18,19&lt;/style&gt;&lt;/DisplayText&gt;&lt;record&gt;&lt;rec-number&gt;55&lt;/rec-number&gt;&lt;foreign-keys&gt;&lt;key app="EN" db-id="t292sz926dtfsle9v045vaxr0esddesv5xt0" timestamp="1631778145"&gt;55&lt;/key&gt;&lt;/foreign-keys&gt;&lt;ref-type name="Journal Article"&gt;17&lt;/ref-type&gt;&lt;contributors&gt;&lt;authors&gt;&lt;author&gt;Bhushan, C.&lt;/author&gt;&lt;author&gt;Haldar, J. P.&lt;/author&gt;&lt;author&gt;Choi, S.&lt;/author&gt;&lt;author&gt;Joshi, A. A.&lt;/author&gt;&lt;author&gt;Shattuck, D. W.&lt;/author&gt;&lt;author&gt;Leahy, R. M.&lt;/author&gt;&lt;/authors&gt;&lt;/contributors&gt;&lt;titles&gt;&lt;title&gt;Co-registration and distortion correction of diffusion and anatomical images based on inverse contrast normalization&lt;/title&gt;&lt;secondary-title&gt;Neuroimage&lt;/secondary-title&gt;&lt;/titles&gt;&lt;periodical&gt;&lt;full-title&gt;NeuroImage&lt;/full-title&gt;&lt;/periodical&gt;&lt;pages&gt;269-280&lt;/pages&gt;&lt;volume&gt;115&lt;/volume&gt;&lt;dates&gt;&lt;year&gt;2015&lt;/year&gt;&lt;/dates&gt;&lt;urls&gt;&lt;/urls&gt;&lt;/record&gt;&lt;/Cite&gt;&lt;Cite&gt;&lt;Author&gt;Duong&lt;/Author&gt;&lt;Year&gt;2021&lt;/Year&gt;&lt;RecNum&gt;56&lt;/RecNum&gt;&lt;record&gt;&lt;rec-number&gt;56&lt;/rec-number&gt;&lt;foreign-keys&gt;&lt;key app="EN" db-id="t292sz926dtfsle9v045vaxr0esddesv5xt0" timestamp="1631778145"&gt;56&lt;/key&gt;&lt;/foreign-keys&gt;&lt;ref-type name="Journal Article"&gt;17&lt;/ref-type&gt;&lt;contributors&gt;&lt;authors&gt;&lt;author&gt;Duong, Soan T. M.&lt;/author&gt;&lt;author&gt;Phung, Son Lam&lt;/author&gt;&lt;author&gt;Bouzerdoum, Abdesselam&lt;/author&gt;&lt;author&gt;Ang, Sui Paul&lt;/author&gt;&lt;author&gt;Schira, Mark M.&lt;/author&gt;&lt;/authors&gt;&lt;/contributors&gt;&lt;titles&gt;&lt;title&gt;Correcting Susceptibility Artifacts of MRI Sensors in Brain Scanning: A 3D Anatomy-Guided Deep Learning Approach&lt;/title&gt;&lt;secondary-title&gt;Sensors&lt;/secondary-title&gt;&lt;/titles&gt;&lt;periodical&gt;&lt;full-title&gt;Sensors&lt;/full-title&gt;&lt;/periodical&gt;&lt;pages&gt;2314&lt;/pages&gt;&lt;volume&gt;21&lt;/volume&gt;&lt;number&gt;7&lt;/number&gt;&lt;dates&gt;&lt;year&gt;2021&lt;/year&gt;&lt;/dates&gt;&lt;isbn&gt;1424-8220&lt;/isbn&gt;&lt;accession-num&gt;doi:10.3390/s21072314&lt;/accession-num&gt;&lt;urls&gt;&lt;related-urls&gt;&lt;url&gt;https://www.mdpi.com/1424-8220/21/7/2314&lt;/url&gt;&lt;/related-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18,19</w:t>
      </w:r>
      <w:r w:rsidR="002366A7" w:rsidRPr="000C559D">
        <w:rPr>
          <w:rFonts w:ascii="Times New Roman" w:eastAsia="Times New Roman" w:hAnsi="Times New Roman" w:cs="Times New Roman"/>
          <w:color w:val="000000"/>
          <w:sz w:val="24"/>
          <w:szCs w:val="24"/>
        </w:rPr>
        <w:fldChar w:fldCharType="end"/>
      </w:r>
      <w:r w:rsidR="008E2031" w:rsidRPr="000C559D">
        <w:rPr>
          <w:rFonts w:ascii="Times New Roman" w:eastAsia="Times New Roman" w:hAnsi="Times New Roman" w:cs="Times New Roman"/>
          <w:color w:val="000000"/>
          <w:sz w:val="24"/>
          <w:szCs w:val="24"/>
        </w:rPr>
        <w:t xml:space="preserve"> </w:t>
      </w:r>
      <w:r w:rsidR="007E0381" w:rsidRPr="000C559D">
        <w:rPr>
          <w:rFonts w:ascii="Times New Roman" w:eastAsia="Times New Roman" w:hAnsi="Times New Roman" w:cs="Times New Roman"/>
          <w:color w:val="000000"/>
          <w:sz w:val="24"/>
          <w:szCs w:val="24"/>
        </w:rPr>
        <w:t>and unsupervised methods.</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&lt;EndNote&gt;&lt;Cite&gt;&lt;Author&gt;Duong&lt;/Author&gt;&lt;Year&gt;2020&lt;/Year&gt;&lt;RecNum&gt;78&lt;/RecNum&gt;&lt;DisplayText&gt;&lt;style face="superscript"&gt;20,21&lt;/style&gt;&lt;/DisplayText&gt;&lt;record&gt;&lt;rec-number&gt;78&lt;/rec-number&gt;&lt;foreign-keys&gt;&lt;key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Cite&gt;&lt;Author&gt;Zahneisen&lt;/Author&gt;&lt;Year&gt;2020&lt;/Year&gt;&lt;RecNum&gt;41&lt;/RecNum&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20,21</w:t>
      </w:r>
      <w:r w:rsidR="002366A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supervised methods need the datasets with ground truth to train the model. Liao</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&lt;EndNote&gt;&lt;Cite&gt;&lt;Author&gt;Liao&lt;/Author&gt;&lt;Year&gt;2018&lt;/Year&gt;&lt;RecNum&gt;49&lt;/RecNum&gt;&lt;DisplayText&gt;&lt;style face="superscript"&gt;22&lt;/style&gt;&lt;/DisplayText&gt;&lt;record&gt;&lt;rec-number&gt;49&lt;/rec-number&gt;&lt;foreign-keys&gt;&lt;key app="EN" db-id="t292sz926dtfsle9v045vaxr0esddesv5xt0" timestamp="1630930924"&gt;49&lt;/key&gt;&lt;/foreign-keys&gt;&lt;ref-type name="Journal Article"&gt;17&lt;/ref-type&gt;&lt;contributors&gt;&lt;authors&gt;&lt;author&gt;Liao, P.&lt;/author&gt;&lt;author&gt;Zhang, J.&lt;/author&gt;&lt;author&gt;Zeng, K.&lt;/author&gt;&lt;author&gt;Yang, Y.&lt;/author&gt;&lt;author&gt;Cai, S.&lt;/author&gt;&lt;author&gt;Gang, G.&lt;/author&gt;&lt;author&gt;Cai, C.&lt;/author&gt;&lt;/authors&gt;&lt;/contributors&gt;&lt;titles&gt;&lt;title&gt;Referenceless distortion correction of gradient-echo echo-planar imaging under inhomogeneous magnetic fields based on a deep convolutional neural network&lt;/title&gt;&lt;secondary-title&gt;Computers in Biology and Medicine&lt;/secondary-title&gt;&lt;/titles&gt;&lt;periodical&gt;&lt;full-title&gt;Computers in Biology and Medicine&lt;/full-title&gt;&lt;/periodical&gt;&lt;pages&gt;230-238&lt;/pages&gt;&lt;volume&gt;100&lt;/volume&gt;&lt;dates&gt;&lt;year&gt;2018&lt;/year&gt;&lt;/dates&gt;&lt;urls&gt;&lt;/urls&gt;&lt;/record&gt;&lt;/Cite&gt;&lt;/EndNote&gt;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22</w:t>
      </w:r>
      <w:r w:rsidR="002366A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proposed to use the convolutional neural network (CNN) for gradient-echo ssEPI distortion correction based on the simulated distorted images </w:t>
      </w:r>
      <w:r w:rsidRPr="00B509E4">
        <w:rPr>
          <w:rFonts w:ascii="Times New Roman" w:eastAsia="Times New Roman" w:hAnsi="Times New Roman" w:cs="Times New Roman"/>
          <w:color w:val="000000"/>
          <w:sz w:val="24"/>
          <w:szCs w:val="24"/>
        </w:rPr>
        <w:t xml:space="preserve">generated </w:t>
      </w:r>
      <w:r>
        <w:rPr>
          <w:rFonts w:ascii="Times New Roman" w:eastAsia="Times New Roman" w:hAnsi="Times New Roman" w:cs="Times New Roman"/>
          <w:color w:val="000000"/>
          <w:sz w:val="24"/>
          <w:szCs w:val="24"/>
        </w:rPr>
        <w:t>by SPROM software. Hu</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&lt;EndNote&gt;&lt;Cite&gt;&lt;Author&gt;Hu&lt;/Author&gt;&lt;Year&gt;2020&lt;/Year&gt;&lt;RecNum&gt;37&lt;/RecNum&gt;&lt;DisplayText&gt;&lt;style face="superscript"&gt;23&lt;/style&gt;&lt;/DisplayText&gt;&lt;record&gt;&lt;rec-number&gt;37&lt;/rec-number&gt;&lt;foreign-keys&gt;&lt;key app="EN" db-id="t292sz926dtfsle9v045vaxr0esddesv5xt0" timestamp="1630930747"&gt;37&lt;/key&gt;&lt;/foreign-keys&gt;&lt;ref-type name="Journal Article"&gt;17&lt;/ref-type&gt;&lt;contributors&gt;&lt;authors&gt;&lt;author&gt;Hu, Z.&lt;/author&gt;&lt;author&gt;Wang, Y.&lt;/author&gt;&lt;author&gt;Zhang, Z.&lt;/author&gt;&lt;author&gt;Zhang, J.&lt;/author&gt;&lt;author&gt;Guo, H.&lt;/author&gt;&lt;/authors&gt;&lt;/contributors&gt;&lt;titles&gt;&lt;title&gt;Distortion Correction of Single-shot EPI Enabled by Deep-learning&lt;/title&gt;&lt;secondary-title&gt;NeuroImage&lt;/secondary-title&gt;&lt;/titles&gt;&lt;periodical&gt;&lt;full-title&gt;NeuroImage&lt;/full-title&gt;&lt;/periodical&gt;&lt;pages&gt;117170&lt;/pages&gt;&lt;volume&gt;221&lt;/volume&gt;&lt;dates&gt;&lt;year&gt;2020&lt;/year&gt;&lt;/dates&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23</w:t>
      </w:r>
      <w:r w:rsidR="002366A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proposed a 2D-Unet based network for </w:t>
      </w:r>
      <w:r w:rsidRPr="00B509E4">
        <w:rPr>
          <w:rFonts w:ascii="Times New Roman" w:eastAsia="Times New Roman" w:hAnsi="Times New Roman" w:cs="Times New Roman"/>
          <w:color w:val="000000"/>
          <w:sz w:val="24"/>
          <w:szCs w:val="24"/>
        </w:rPr>
        <w:t xml:space="preserve">correcting </w:t>
      </w:r>
      <w:r>
        <w:rPr>
          <w:rFonts w:ascii="Times New Roman" w:eastAsia="Times New Roman" w:hAnsi="Times New Roman" w:cs="Times New Roman"/>
          <w:color w:val="000000"/>
          <w:sz w:val="24"/>
          <w:szCs w:val="24"/>
        </w:rPr>
        <w:t>distortions in ssEPI, in which they use PSF-EPI images as targets to train the network to obtain the displacement maps</w:t>
      </w:r>
      <w:r>
        <w:rPr>
          <w:rFonts w:ascii="宋体" w:eastAsia="宋体" w:hAnsi="宋体" w:cs="宋体"/>
          <w:color w:val="000000"/>
          <w:sz w:val="24"/>
          <w:szCs w:val="24"/>
        </w:rPr>
        <w:t>.</w:t>
      </w:r>
      <w:r w:rsidRPr="003346D4">
        <w:rPr>
          <w:rFonts w:ascii="Times New Roman" w:eastAsia="Times New Roman" w:hAnsi="Times New Roman" w:cs="Times New Roman"/>
          <w:color w:val="000000"/>
          <w:sz w:val="24"/>
          <w:szCs w:val="24"/>
        </w:rPr>
        <w:t xml:space="preserve"> H</w:t>
      </w:r>
      <w:commentRangeStart w:id="12"/>
      <w:r>
        <w:rPr>
          <w:rFonts w:ascii="Times New Roman" w:eastAsia="Times New Roman" w:hAnsi="Times New Roman" w:cs="Times New Roman"/>
          <w:color w:val="000000"/>
          <w:sz w:val="24"/>
          <w:szCs w:val="24"/>
        </w:rPr>
        <w:t>owever, the displacement maps are tedious to acquire or may not be guaranteed to represent a "true" ground truth due to the phase unwrapping or regularization procedure's errors</w:t>
      </w:r>
      <w:commentRangeEnd w:id="12"/>
      <w:r>
        <w:commentReference w:id="12"/>
      </w:r>
      <w:r>
        <w:rPr>
          <w:rFonts w:ascii="Times New Roman" w:eastAsia="Times New Roman" w:hAnsi="Times New Roman" w:cs="Times New Roman"/>
          <w:color w:val="000000"/>
          <w:sz w:val="24"/>
          <w:szCs w:val="24"/>
        </w:rPr>
        <w:t xml:space="preserve">. Moreover, the displacement maps based on simulations are </w:t>
      </w:r>
      <w:sdt>
        <w:sdtPr>
          <w:tag w:val="goog_rdk_62"/>
          <w:id w:val="747621489"/>
        </w:sdtPr>
        <w:sdtEndPr/>
        <w:sdtContent>
          <w:commentRangeStart w:id="13"/>
        </w:sdtContent>
      </w:sdt>
      <w:r>
        <w:rPr>
          <w:rFonts w:ascii="Times New Roman" w:eastAsia="Times New Roman" w:hAnsi="Times New Roman" w:cs="Times New Roman"/>
          <w:color w:val="000000"/>
          <w:sz w:val="24"/>
          <w:szCs w:val="24"/>
        </w:rPr>
        <w:t>always different</w:t>
      </w:r>
      <w:commentRangeEnd w:id="13"/>
      <w:r>
        <w:commentReference w:id="13"/>
      </w:r>
      <w:r>
        <w:rPr>
          <w:rFonts w:ascii="Times New Roman" w:eastAsia="Times New Roman" w:hAnsi="Times New Roman" w:cs="Times New Roman"/>
          <w:color w:val="000000"/>
          <w:sz w:val="24"/>
          <w:szCs w:val="24"/>
        </w:rPr>
        <w:t xml:space="preserve"> from the experimentally measured maps, especially in the temporal lobes or surroundings of the sinuses. On the other hand, unsupervised networks do not need the ground truth (the "true" displacement map or undistorted images) to train the network. Soan</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20</w:t>
      </w:r>
      <w:r w:rsidR="002366A7" w:rsidRPr="000C559D">
        <w:rPr>
          <w:rFonts w:ascii="Times New Roman" w:eastAsia="Times New Roman" w:hAnsi="Times New Roman" w:cs="Times New Roman"/>
          <w:color w:val="000000"/>
          <w:sz w:val="24"/>
          <w:szCs w:val="24"/>
        </w:rPr>
        <w:fldChar w:fldCharType="end"/>
      </w:r>
      <w:r w:rsidR="003E339F"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proposed an end-to-end deep learning network (S-Net) to correct the reversed-phase encoding ssEPI image pairs' susceptibility artifacts, exploring the use of deep convolutional network to estimate the displacement map from a pair of input images. Benjamin</w:t>
      </w:r>
      <w:r w:rsidR="002366A7" w:rsidRPr="000C559D">
        <w:rPr>
          <w:rFonts w:ascii="Times New Roman" w:eastAsia="Times New Roman" w:hAnsi="Times New Roman" w:cs="Times New Roman"/>
          <w:color w:val="000000"/>
          <w:sz w:val="24"/>
          <w:szCs w:val="24"/>
        </w:rPr>
        <w:fldChar w:fldCharType="begin"/>
      </w:r>
      <w:r w:rsidR="002366A7" w:rsidRPr="000C559D">
        <w:rPr>
          <w:rFonts w:ascii="Times New Roman" w:eastAsia="Times New Roman" w:hAnsi="Times New Roman" w:cs="Times New Roman"/>
          <w:color w:val="000000"/>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2366A7" w:rsidRPr="000C559D">
        <w:rPr>
          <w:rFonts w:ascii="Times New Roman" w:eastAsia="Times New Roman" w:hAnsi="Times New Roman" w:cs="Times New Roman"/>
          <w:noProof/>
          <w:color w:val="000000"/>
          <w:sz w:val="24"/>
          <w:szCs w:val="24"/>
          <w:vertAlign w:val="superscript"/>
        </w:rPr>
        <w:t>21</w:t>
      </w:r>
      <w:r w:rsidR="002366A7"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trained a deep convolutional U-net architecture that was previously used to estimate optic flow</w:t>
      </w:r>
      <w:sdt>
        <w:sdtPr>
          <w:tag w:val="goog_rdk_63"/>
          <w:id w:val="-2127233374"/>
        </w:sdtPr>
        <w:sdtEndPr/>
        <w:sdtContent>
          <w:ins w:id="14" w:author="Mārtiņš Otikovs" w:date="2022-04-24T04:45:00Z">
            <w:r>
              <w:rPr>
                <w:rFonts w:ascii="Times New Roman" w:eastAsia="Times New Roman" w:hAnsi="Times New Roman" w:cs="Times New Roman"/>
                <w:color w:val="000000"/>
                <w:sz w:val="24"/>
                <w:szCs w:val="24"/>
              </w:rPr>
              <w:t xml:space="preserve"> </w:t>
            </w:r>
          </w:ins>
        </w:sdtContent>
      </w:sdt>
      <w:r>
        <w:rPr>
          <w:rFonts w:ascii="Times New Roman" w:eastAsia="Times New Roman" w:hAnsi="Times New Roman" w:cs="Times New Roman"/>
          <w:color w:val="000000"/>
          <w:sz w:val="24"/>
          <w:szCs w:val="24"/>
        </w:rPr>
        <w:t>(Flow-Net</w:t>
      </w:r>
      <w:r w:rsidR="002366A7" w:rsidRPr="000C559D">
        <w:rPr>
          <w:rFonts w:ascii="Times New Roman" w:eastAsia="Times New Roman" w:hAnsi="Times New Roman" w:cs="Times New Roman"/>
          <w:color w:val="000000"/>
          <w:sz w:val="24"/>
          <w:szCs w:val="24"/>
        </w:rPr>
        <w:fldChar w:fldCharType="begin"/>
      </w:r>
      <w:r w:rsidR="00F223C6">
        <w:rPr>
          <w:rFonts w:ascii="Times New Roman" w:eastAsia="Times New Roman" w:hAnsi="Times New Roman" w:cs="Times New Roman"/>
          <w:color w:val="000000"/>
          <w:sz w:val="24"/>
          <w:szCs w:val="24"/>
        </w:rPr>
        <w:instrText xml:space="preserve"> ADDIN EN.CITE &lt;EndNote&gt;&lt;Cite&gt;&lt;Author&gt;Dosovitskiy&lt;/Author&gt;&lt;Year&gt;2015&lt;/Year&gt;&lt;RecNum&gt;80&lt;/RecNum&gt;&lt;DisplayText&gt;&lt;style face="superscript"&gt;24&lt;/style&gt;&lt;/DisplayText&gt;&lt;record&gt;&lt;rec-number&gt;80&lt;/rec-number&gt;&lt;foreign-keys&gt;&lt;key app="EN" db-id="t292sz926dtfsle9v045vaxr0esddesv5xt0" timestamp="1646812545"&gt;80&lt;/key&gt;&lt;/foreign-keys&gt;&lt;ref-type name="Conference Proceedings"&gt;10&lt;/ref-type&gt;&lt;contributors&gt;&lt;authors&gt;&lt;author&gt;Dosovitskiy, Alexey&lt;/author&gt;&lt;author&gt;Fischer, Philipp&lt;/author&gt;&lt;author&gt;Ilg, Eddy&lt;/author&gt;&lt;author&gt;Hausser, Philip&lt;/author&gt;&lt;author&gt;Hazirbas, Caner&lt;/author&gt;&lt;author&gt;Golkov, Vladimir&lt;/author&gt;&lt;author&gt;Van Der Smagt, Patrick&lt;/author&gt;&lt;author&gt;Cremers, Daniel&lt;/author&gt;&lt;author&gt;Brox, Thomas&lt;/author&gt;&lt;/authors&gt;&lt;/contributors&gt;&lt;titles&gt;&lt;title&gt;Flownet: Learning optical flow with convolutional networks&lt;/title&gt;&lt;secondary-title&gt;Proceedings of the IEEE international conference on computer vision&lt;/secondary-title&gt;&lt;/titles&gt;&lt;pages&gt;2758-2766&lt;/pages&gt;&lt;dates&gt;&lt;year&gt;2015&lt;/year&gt;&lt;/dates&gt;&lt;urls&gt;&lt;/urls&gt;&lt;/record&gt;&lt;/Cite&gt;&lt;/EndNote&gt;</w:instrText>
      </w:r>
      <w:r w:rsidR="002366A7" w:rsidRPr="000C559D">
        <w:rPr>
          <w:rFonts w:ascii="Times New Roman" w:eastAsia="Times New Roman" w:hAnsi="Times New Roman" w:cs="Times New Roman"/>
          <w:color w:val="000000"/>
          <w:sz w:val="24"/>
          <w:szCs w:val="24"/>
        </w:rPr>
        <w:fldChar w:fldCharType="separate"/>
      </w:r>
      <w:r w:rsidR="00F223C6" w:rsidRPr="00F223C6">
        <w:rPr>
          <w:rFonts w:ascii="Times New Roman" w:eastAsia="Times New Roman" w:hAnsi="Times New Roman" w:cs="Times New Roman"/>
          <w:noProof/>
          <w:color w:val="000000"/>
          <w:sz w:val="24"/>
          <w:szCs w:val="24"/>
          <w:vertAlign w:val="superscript"/>
        </w:rPr>
        <w:t>24</w:t>
      </w:r>
      <w:r w:rsidR="002366A7" w:rsidRPr="000C559D">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between moving images to learn to predict the distortion map from an input pair of distorted ssEPI acquisitions. During the training step, the network minimizes a loss function calculated from corrected input image pairs.</w:t>
      </w:r>
    </w:p>
    <w:p w14:paraId="2624476B" w14:textId="7B364120" w:rsidR="00A24F7D" w:rsidRPr="00F223C6" w:rsidRDefault="00863E6C" w:rsidP="00BE2673">
      <w:pPr>
        <w:autoSpaceDE w:val="0"/>
        <w:autoSpaceDN w:val="0"/>
        <w:spacing w:line="480" w:lineRule="exact"/>
        <w:ind w:firstLineChars="200" w:firstLine="48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This paper presents a new unsupervised cycle-consistent deep neural network that uses a restricted subspace field map</w:t>
      </w:r>
      <w:r w:rsidR="008252BC">
        <w:rPr>
          <w:rFonts w:ascii="Times New Roman" w:eastAsia="Times New Roman" w:hAnsi="Times New Roman" w:cs="Times New Roman"/>
          <w:color w:val="000000"/>
          <w:sz w:val="24"/>
          <w:szCs w:val="24"/>
        </w:rPr>
        <w:fldChar w:fldCharType="begin"/>
      </w:r>
      <w:r w:rsidR="008252BC">
        <w:rPr>
          <w:rFonts w:ascii="Times New Roman" w:eastAsia="Times New Roman" w:hAnsi="Times New Roman" w:cs="Times New Roman"/>
          <w:color w:val="000000"/>
          <w:sz w:val="24"/>
          <w:szCs w:val="24"/>
        </w:rPr>
        <w:instrText xml:space="preserve"> ADDIN EN.CITE &lt;EndNote&gt;&lt;Cite&gt;&lt;Author&gt;Sharma&lt;/Author&gt;&lt;Year&gt;2012&lt;/Year&gt;&lt;RecNum&gt;92&lt;/RecNum&gt;&lt;DisplayText&gt;&lt;style face="superscript"&gt;25&lt;/style&gt;&lt;/DisplayText&gt;&lt;record&gt;&lt;rec-number&gt;92&lt;/rec-number&gt;&lt;foreign-keys&gt;&lt;key app="EN" db-id="t292sz926dtfsle9v045vaxr0esddesv5xt0" timestamp="1649209078"&gt;92&lt;/key&gt;&lt;/foreign-keys&gt;&lt;ref-type name="Journal Article"&gt;17&lt;/ref-type&gt;&lt;contributors&gt;&lt;authors&gt;&lt;author&gt;Sharma, Samir D&lt;/author&gt;&lt;author&gt;Hu, Houchun H&lt;/author&gt;&lt;author&gt;Nayak, Krishna S&lt;/author&gt;&lt;/authors&gt;&lt;/contributors&gt;&lt;titles&gt;&lt;title&gt;Accelerated water–fat imaging using restricted subspace field map estimation and compressed sensing&lt;/title&gt;&lt;secondary-title&gt;Magnetic resonance in medicine&lt;/secondary-title&gt;&lt;/titles&gt;&lt;periodical&gt;&lt;full-title&gt;Magnetic Resonance in Medicine&lt;/full-title&gt;&lt;/periodical&gt;&lt;pages&gt;650-659&lt;/pages&gt;&lt;volume&gt;67&lt;/volume&gt;&lt;number&gt;3&lt;/number&gt;&lt;dates&gt;&lt;year&gt;2012&lt;/year&gt;&lt;/dates&gt;&lt;isbn&gt;0740-3194&lt;/isbn&gt;&lt;urls&gt;&lt;/urls&gt;&lt;/record&gt;&lt;/Cite&gt;&lt;/EndNote&gt;</w:instrText>
      </w:r>
      <w:r w:rsidR="008252BC">
        <w:rPr>
          <w:rFonts w:ascii="Times New Roman" w:eastAsia="Times New Roman" w:hAnsi="Times New Roman" w:cs="Times New Roman"/>
          <w:color w:val="000000"/>
          <w:sz w:val="24"/>
          <w:szCs w:val="24"/>
        </w:rPr>
        <w:fldChar w:fldCharType="separate"/>
      </w:r>
      <w:r w:rsidR="008252BC" w:rsidRPr="008252BC">
        <w:rPr>
          <w:rFonts w:ascii="Times New Roman" w:eastAsia="Times New Roman" w:hAnsi="Times New Roman" w:cs="Times New Roman"/>
          <w:noProof/>
          <w:color w:val="000000"/>
          <w:sz w:val="24"/>
          <w:szCs w:val="24"/>
          <w:vertAlign w:val="superscript"/>
        </w:rPr>
        <w:t>25</w:t>
      </w:r>
      <w:r w:rsidR="008252BC">
        <w:rPr>
          <w:rFonts w:ascii="Times New Roman" w:eastAsia="Times New Roman" w:hAnsi="Times New Roman" w:cs="Times New Roman"/>
          <w:color w:val="000000"/>
          <w:sz w:val="24"/>
          <w:szCs w:val="24"/>
        </w:rPr>
        <w:fldChar w:fldCharType="end"/>
      </w:r>
      <w:r w:rsidR="008252BC" w:rsidRPr="002965FB">
        <w:rPr>
          <w:rFonts w:ascii="Times New Roman" w:eastAsia="Times New Roman" w:hAnsi="Times New Roman" w:cs="Times New Roman"/>
          <w:color w:val="FF0000"/>
          <w:sz w:val="24"/>
          <w:szCs w:val="24"/>
        </w:rPr>
        <w:t xml:space="preserve"> </w:t>
      </w:r>
      <w:r w:rsidR="00BE2673">
        <w:rPr>
          <w:rFonts w:ascii="Times New Roman" w:eastAsia="Times New Roman" w:hAnsi="Times New Roman" w:cs="Times New Roman"/>
          <w:color w:val="000000"/>
          <w:sz w:val="24"/>
          <w:szCs w:val="24"/>
        </w:rPr>
        <w:t xml:space="preserve">to </w:t>
      </w:r>
      <w:r w:rsidR="00BE2673" w:rsidRPr="00B509E4">
        <w:rPr>
          <w:rFonts w:ascii="Times New Roman" w:eastAsia="Times New Roman" w:hAnsi="Times New Roman" w:cs="Times New Roman"/>
          <w:color w:val="000000"/>
          <w:sz w:val="24"/>
          <w:szCs w:val="24"/>
        </w:rPr>
        <w:t xml:space="preserve">correct </w:t>
      </w:r>
      <w:r w:rsidR="00BE2673">
        <w:rPr>
          <w:rFonts w:ascii="Times New Roman" w:eastAsia="Times New Roman" w:hAnsi="Times New Roman" w:cs="Times New Roman"/>
          <w:color w:val="000000"/>
          <w:sz w:val="24"/>
          <w:szCs w:val="24"/>
        </w:rPr>
        <w:t xml:space="preserve">susceptibility artifacts in the reversed-phase encoding ssEPI. Firstly, the deep neural network combined with the restricted subspace technique generates the displacement map that </w:t>
      </w:r>
      <w:r w:rsidR="00BE2673">
        <w:rPr>
          <w:rFonts w:ascii="Times New Roman" w:eastAsia="Times New Roman" w:hAnsi="Times New Roman" w:cs="Times New Roman"/>
          <w:color w:val="231F20"/>
          <w:sz w:val="24"/>
          <w:szCs w:val="24"/>
        </w:rPr>
        <w:t xml:space="preserve">avoids converging to local minima estimates. Then the forward and backward physical model containing both geometric and intensity correction modules is </w:t>
      </w:r>
      <w:r w:rsidR="00BE2673" w:rsidRPr="00B509E4">
        <w:rPr>
          <w:rFonts w:ascii="Times New Roman" w:eastAsia="Times New Roman" w:hAnsi="Times New Roman" w:cs="Times New Roman"/>
          <w:color w:val="231F20"/>
          <w:sz w:val="24"/>
          <w:szCs w:val="24"/>
        </w:rPr>
        <w:t xml:space="preserve">employed </w:t>
      </w:r>
      <w:r w:rsidR="00BE2673">
        <w:rPr>
          <w:rFonts w:ascii="Times New Roman" w:eastAsia="Times New Roman" w:hAnsi="Times New Roman" w:cs="Times New Roman"/>
          <w:color w:val="231F20"/>
          <w:sz w:val="24"/>
          <w:szCs w:val="24"/>
        </w:rPr>
        <w:t xml:space="preserve">to obtain the </w:t>
      </w:r>
      <w:r w:rsidR="00BE2673">
        <w:rPr>
          <w:rFonts w:ascii="Times New Roman" w:eastAsia="Times New Roman" w:hAnsi="Times New Roman" w:cs="Times New Roman"/>
          <w:color w:val="000000"/>
          <w:sz w:val="24"/>
          <w:szCs w:val="24"/>
        </w:rPr>
        <w:t xml:space="preserve">cycle-consistent loss </w:t>
      </w:r>
      <w:r w:rsidR="00BE2673" w:rsidRPr="00B509E4">
        <w:rPr>
          <w:rFonts w:ascii="Times New Roman" w:eastAsia="Times New Roman" w:hAnsi="Times New Roman" w:cs="Times New Roman"/>
          <w:color w:val="000000"/>
          <w:sz w:val="24"/>
          <w:szCs w:val="24"/>
        </w:rPr>
        <w:t xml:space="preserve">for </w:t>
      </w:r>
      <w:r w:rsidR="00BE2673">
        <w:rPr>
          <w:rFonts w:ascii="Times New Roman" w:eastAsia="Times New Roman" w:hAnsi="Times New Roman" w:cs="Times New Roman"/>
          <w:color w:val="000000"/>
          <w:sz w:val="24"/>
          <w:szCs w:val="24"/>
        </w:rPr>
        <w:t>the network</w:t>
      </w:r>
      <w:sdt>
        <w:sdtPr>
          <w:tag w:val="goog_rdk_70"/>
          <w:id w:val="706606222"/>
        </w:sdtPr>
        <w:sdtEndPr/>
        <w:sdtContent>
          <w:r w:rsidR="00BE2673">
            <w:rPr>
              <w:rFonts w:ascii="Times New Roman" w:eastAsia="Times New Roman" w:hAnsi="Times New Roman" w:cs="Times New Roman"/>
              <w:color w:val="000000"/>
              <w:sz w:val="24"/>
              <w:szCs w:val="24"/>
            </w:rPr>
            <w:t xml:space="preserve"> training</w:t>
          </w:r>
        </w:sdtContent>
      </w:sdt>
      <w:r w:rsidR="00BE2673">
        <w:rPr>
          <w:rFonts w:ascii="Times New Roman" w:eastAsia="Times New Roman" w:hAnsi="Times New Roman" w:cs="Times New Roman"/>
          <w:color w:val="000000"/>
          <w:sz w:val="24"/>
          <w:szCs w:val="24"/>
        </w:rPr>
        <w:t>. This approach does not require explicit knowledge of the ground truth displacement map</w:t>
      </w:r>
      <w:r w:rsidR="00BE2673">
        <w:rPr>
          <w:color w:val="000000"/>
          <w:sz w:val="24"/>
          <w:szCs w:val="24"/>
        </w:rPr>
        <w:t>.</w:t>
      </w:r>
      <w:sdt>
        <w:sdtPr>
          <w:tag w:val="goog_rdk_71"/>
          <w:id w:val="1665512459"/>
        </w:sdtPr>
        <w:sdtEndPr/>
        <w:sdtContent>
          <w:r w:rsidR="00BE2673">
            <w:rPr>
              <w:color w:val="000000"/>
              <w:sz w:val="24"/>
              <w:szCs w:val="24"/>
            </w:rPr>
            <w:t xml:space="preserve"> </w:t>
          </w:r>
        </w:sdtContent>
      </w:sdt>
      <w:r w:rsidR="00BE2673">
        <w:rPr>
          <w:rFonts w:ascii="Times New Roman" w:eastAsia="Times New Roman" w:hAnsi="Times New Roman" w:cs="Times New Roman"/>
          <w:color w:val="000000"/>
          <w:sz w:val="24"/>
          <w:szCs w:val="24"/>
        </w:rPr>
        <w:t xml:space="preserve">The simulation experiments show that our method outperforms the state-of-the-art traditional and deep learning methods in qualitative and quantitative terms. Both clinical and preclinical applications are tested to demonstrate the generalization capabilities of this method. Furthermore, the ablation experiments show the advantage of the combination of the restricted subspace technique and deep learning in generating field maps and the </w:t>
      </w:r>
      <w:r w:rsidR="00BE2673">
        <w:rPr>
          <w:rFonts w:ascii="Times New Roman" w:eastAsia="Times New Roman" w:hAnsi="Times New Roman" w:cs="Times New Roman"/>
          <w:color w:val="231F20"/>
          <w:sz w:val="24"/>
          <w:szCs w:val="24"/>
        </w:rPr>
        <w:t>cycle-consistent</w:t>
      </w:r>
      <w:r w:rsidR="00BE2673">
        <w:rPr>
          <w:rFonts w:ascii="Times New Roman" w:eastAsia="Times New Roman" w:hAnsi="Times New Roman" w:cs="Times New Roman"/>
          <w:color w:val="000000"/>
          <w:sz w:val="24"/>
          <w:szCs w:val="24"/>
        </w:rPr>
        <w:t xml:space="preserve"> loss for </w:t>
      </w:r>
      <w:r w:rsidR="00BE2673" w:rsidRPr="00B509E4">
        <w:rPr>
          <w:rFonts w:ascii="Times New Roman" w:eastAsia="Times New Roman" w:hAnsi="Times New Roman" w:cs="Times New Roman"/>
          <w:color w:val="000000"/>
          <w:sz w:val="24"/>
          <w:szCs w:val="24"/>
        </w:rPr>
        <w:t xml:space="preserve">correcting </w:t>
      </w:r>
      <w:r w:rsidR="00BE2673">
        <w:rPr>
          <w:rFonts w:ascii="Times New Roman" w:eastAsia="Times New Roman" w:hAnsi="Times New Roman" w:cs="Times New Roman"/>
          <w:color w:val="000000"/>
          <w:sz w:val="24"/>
          <w:szCs w:val="24"/>
        </w:rPr>
        <w:t>susceptibility artifacts.</w:t>
      </w:r>
    </w:p>
    <w:p w14:paraId="6F5B9058" w14:textId="113EA12D" w:rsidR="00A24F7D" w:rsidRPr="001C63E0" w:rsidRDefault="001C63E0" w:rsidP="001C63E0">
      <w:pPr>
        <w:pStyle w:val="1"/>
        <w:rPr>
          <w:rFonts w:ascii="Times New Roman" w:eastAsia="宋体" w:hAnsi="Times New Roman" w:cs="Times New Roman"/>
          <w:b w:val="0"/>
          <w:sz w:val="36"/>
          <w:szCs w:val="36"/>
        </w:rPr>
      </w:pPr>
      <w:bookmarkStart w:id="15" w:name="OLE_LINK33"/>
      <w:r w:rsidRPr="003827D6">
        <w:rPr>
          <w:rFonts w:ascii="Times New Roman" w:eastAsia="宋体" w:hAnsi="Times New Roman" w:cs="Times New Roman"/>
          <w:sz w:val="36"/>
          <w:szCs w:val="36"/>
        </w:rPr>
        <w:lastRenderedPageBreak/>
        <w:t>2  |  METHODS</w:t>
      </w:r>
      <w:bookmarkEnd w:id="15"/>
    </w:p>
    <w:p w14:paraId="7AF111EB" w14:textId="1A3BFF1E" w:rsidR="001C63E0" w:rsidRPr="001C63E0" w:rsidRDefault="001C63E0" w:rsidP="001C63E0">
      <w:pPr>
        <w:pStyle w:val="2"/>
      </w:pPr>
      <w:r>
        <w:rPr>
          <w:rFonts w:ascii="Times New Roman" w:eastAsia="宋体" w:hAnsi="Times New Roman" w:cs="Times New Roman"/>
          <w:sz w:val="30"/>
          <w:szCs w:val="30"/>
        </w:rPr>
        <w:t xml:space="preserve">2.2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Pr="001C63E0">
        <w:rPr>
          <w:rFonts w:ascii="Times New Roman" w:eastAsia="宋体" w:hAnsi="Times New Roman" w:cs="Times New Roman"/>
          <w:sz w:val="30"/>
          <w:szCs w:val="30"/>
        </w:rPr>
        <w:t>The overall architecture</w:t>
      </w:r>
    </w:p>
    <w:p w14:paraId="20CF0989" w14:textId="6943B92E" w:rsidR="00A24F7D" w:rsidRPr="00997E8E" w:rsidRDefault="00BE2673" w:rsidP="00997E8E">
      <w:pPr>
        <w:autoSpaceDE w:val="0"/>
        <w:autoSpaceDN w:val="0"/>
        <w:spacing w:line="480" w:lineRule="exac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overall architecture of the proposed method is shown in Figure 1. Figure 1(a) shows the pulse sequence of reversed-phase encoding ssEPI. In figure 1(b), we illustrate the main idea of this method: Firstly, the field map is obtained by the UCRSF network based on the data acquired with the reversed-phase encoding ssEPI. Then the corrected images can be obtained by the physical backward model (Geometric and Intensity Correction) </w:t>
      </w:r>
      <w:r w:rsidRPr="006F0934">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the generated field map. Finally, the forward model is applied to obtain the distorted cycle back blip-UP/DOWN images to </w:t>
      </w:r>
      <w:r w:rsidRPr="006F0934">
        <w:rPr>
          <w:rFonts w:ascii="Times New Roman" w:eastAsia="Times New Roman" w:hAnsi="Times New Roman" w:cs="Times New Roman"/>
          <w:color w:val="000000"/>
          <w:sz w:val="24"/>
          <w:szCs w:val="24"/>
        </w:rPr>
        <w:t xml:space="preserve">calculate </w:t>
      </w:r>
      <w:r>
        <w:rPr>
          <w:rFonts w:ascii="Times New Roman" w:eastAsia="Times New Roman" w:hAnsi="Times New Roman" w:cs="Times New Roman"/>
          <w:color w:val="000000"/>
          <w:sz w:val="24"/>
          <w:szCs w:val="24"/>
        </w:rPr>
        <w:t>cycle-</w:t>
      </w:r>
      <w:r w:rsidRPr="00294848">
        <w:rPr>
          <w:rFonts w:ascii="Times New Roman" w:eastAsia="Times New Roman" w:hAnsi="Times New Roman" w:cs="Times New Roman"/>
          <w:color w:val="000000"/>
          <w:sz w:val="24"/>
          <w:szCs w:val="24"/>
        </w:rPr>
        <w:t xml:space="preserve">consistency </w:t>
      </w:r>
      <w:r>
        <w:rPr>
          <w:rFonts w:ascii="Times New Roman" w:eastAsia="Times New Roman" w:hAnsi="Times New Roman" w:cs="Times New Roman"/>
          <w:color w:val="000000"/>
          <w:sz w:val="24"/>
          <w:szCs w:val="24"/>
        </w:rPr>
        <w:t>loss. Figure 1(c) shows the detail</w:t>
      </w:r>
      <w:sdt>
        <w:sdtPr>
          <w:tag w:val="goog_rdk_82"/>
          <w:id w:val="1046111389"/>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of the </w:t>
      </w:r>
      <w:r w:rsidRPr="00294848">
        <w:rPr>
          <w:rFonts w:ascii="Times New Roman" w:eastAsia="Times New Roman" w:hAnsi="Times New Roman" w:cs="Times New Roman"/>
          <w:color w:val="000000"/>
          <w:sz w:val="24"/>
          <w:szCs w:val="24"/>
        </w:rPr>
        <w:t xml:space="preserve">respective </w:t>
      </w:r>
      <w:r>
        <w:rPr>
          <w:rFonts w:ascii="Times New Roman" w:eastAsia="Times New Roman" w:hAnsi="Times New Roman" w:cs="Times New Roman"/>
          <w:color w:val="000000"/>
          <w:sz w:val="24"/>
          <w:szCs w:val="24"/>
        </w:rPr>
        <w:t>procedures</w:t>
      </w:r>
      <w:r w:rsidR="00146F6C">
        <w:rPr>
          <w:rFonts w:ascii="Times New Roman" w:eastAsia="Times New Roman" w:hAnsi="Times New Roman" w:cs="Times New Roman"/>
          <w:color w:val="000000"/>
          <w:sz w:val="24"/>
          <w:szCs w:val="24"/>
        </w:rPr>
        <w:t>.</w:t>
      </w:r>
      <w:r w:rsidR="007E0381" w:rsidRPr="000C559D">
        <w:rPr>
          <w:rFonts w:ascii="Times New Roman" w:eastAsia="Times New Roman" w:hAnsi="Times New Roman" w:cs="Times New Roman"/>
          <w:color w:val="000000"/>
          <w:sz w:val="24"/>
          <w:szCs w:val="24"/>
        </w:rPr>
        <w:t xml:space="preserve"> </w:t>
      </w:r>
    </w:p>
    <w:p w14:paraId="6D6A07B7" w14:textId="360403B7" w:rsidR="00A24F7D" w:rsidRPr="001C63E0" w:rsidRDefault="001C63E0" w:rsidP="001C63E0">
      <w:pPr>
        <w:pStyle w:val="2"/>
      </w:pPr>
      <w:r>
        <w:rPr>
          <w:rFonts w:ascii="Times New Roman" w:eastAsia="宋体" w:hAnsi="Times New Roman" w:cs="Times New Roman"/>
          <w:sz w:val="30"/>
          <w:szCs w:val="30"/>
        </w:rPr>
        <w:t xml:space="preserve">2.2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00313C13" w:rsidRPr="00313C13">
        <w:rPr>
          <w:rFonts w:ascii="Times New Roman" w:eastAsia="宋体" w:hAnsi="Times New Roman" w:cs="Times New Roman"/>
          <w:sz w:val="30"/>
          <w:szCs w:val="30"/>
        </w:rPr>
        <w:t>UCRSF-Net for field map estimation</w:t>
      </w:r>
    </w:p>
    <w:p w14:paraId="17B6DCC9" w14:textId="2450F3B7" w:rsidR="00A24F7D" w:rsidRPr="004364B7" w:rsidRDefault="00BE2673" w:rsidP="00313C13">
      <w:pPr>
        <w:autoSpaceDE w:val="0"/>
        <w:autoSpaceDN w:val="0"/>
        <w:spacing w:line="480" w:lineRule="exac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heart of the susceptibility artifact correction lies the accurate estimation of the B0 field map. However, estimating field maps is not a straightforward problem because the least-squares cost function with respect to field maps is always nonconvex.</w:t>
      </w:r>
      <w:r w:rsidR="00FF6E81">
        <w:rPr>
          <w:rFonts w:ascii="Times New Roman" w:eastAsia="Times New Roman" w:hAnsi="Times New Roman" w:cs="Times New Roman"/>
          <w:color w:val="000000"/>
          <w:sz w:val="24"/>
          <w:szCs w:val="24"/>
        </w:rPr>
        <w:fldChar w:fldCharType="begin"/>
      </w:r>
      <w:r w:rsidR="00FF6E81">
        <w:rPr>
          <w:rFonts w:ascii="Times New Roman" w:eastAsia="Times New Roman" w:hAnsi="Times New Roman" w:cs="Times New Roman"/>
          <w:color w:val="000000"/>
          <w:sz w:val="24"/>
          <w:szCs w:val="24"/>
        </w:rPr>
        <w:instrText xml:space="preserve"> ADDIN EN.CITE &lt;EndNote&gt;&lt;Cite&gt;&lt;Author&gt;Tsao&lt;/Author&gt;&lt;Year&gt;2008&lt;/Year&gt;&lt;RecNum&gt;68&lt;/RecNum&gt;&lt;DisplayText&gt;&lt;style face="superscript"&gt;26&lt;/style&gt;&lt;/DisplayText&gt;&lt;record&gt;&lt;rec-number&gt;68&lt;/rec-number&gt;&lt;foreign-keys&gt;&lt;key app="EN" db-id="t292sz926dtfsle9v045vaxr0esddesv5xt0" timestamp="1646732692"&gt;68&lt;/key&gt;&lt;/foreign-keys&gt;&lt;ref-type name="Conference Proceedings"&gt;10&lt;/ref-type&gt;&lt;contributors&gt;&lt;authors&gt;&lt;author&gt;Tsao, Jeffrey&lt;/author&gt;&lt;author&gt;Jiang, Yun&lt;/author&gt;&lt;/authors&gt;&lt;/contributors&gt;&lt;titles&gt;&lt;title&gt;Hierarchical IDEAL: robust water–fat separation at high field by multiresolution field map estimation&lt;/title&gt;&lt;secondary-title&gt;Proc Intl Soc Magn Reson Med&lt;/secondary-title&gt;&lt;/titles&gt;&lt;pages&gt;653&lt;/pages&gt;&lt;volume&gt;16&lt;/volume&gt;&lt;dates&gt;&lt;year&gt;2008&lt;/year&gt;&lt;/dates&gt;&lt;urls&gt;&lt;/urls&gt;&lt;/record&gt;&lt;/Cite&gt;&lt;/EndNote&gt;</w:instrText>
      </w:r>
      <w:r w:rsidR="00FF6E81">
        <w:rPr>
          <w:rFonts w:ascii="Times New Roman" w:eastAsia="Times New Roman" w:hAnsi="Times New Roman" w:cs="Times New Roman"/>
          <w:color w:val="000000"/>
          <w:sz w:val="24"/>
          <w:szCs w:val="24"/>
        </w:rPr>
        <w:fldChar w:fldCharType="separate"/>
      </w:r>
      <w:r w:rsidR="00FF6E81" w:rsidRPr="00FF6E81">
        <w:rPr>
          <w:rFonts w:ascii="Times New Roman" w:eastAsia="Times New Roman" w:hAnsi="Times New Roman" w:cs="Times New Roman"/>
          <w:noProof/>
          <w:color w:val="000000"/>
          <w:sz w:val="24"/>
          <w:szCs w:val="24"/>
          <w:vertAlign w:val="superscript"/>
        </w:rPr>
        <w:t>26</w:t>
      </w:r>
      <w:r w:rsidR="00FF6E81">
        <w:rPr>
          <w:rFonts w:ascii="Times New Roman" w:eastAsia="Times New Roman" w:hAnsi="Times New Roman" w:cs="Times New Roman"/>
          <w:color w:val="000000"/>
          <w:sz w:val="24"/>
          <w:szCs w:val="24"/>
        </w:rPr>
        <w:fldChar w:fldCharType="end"/>
      </w:r>
      <w:r w:rsidR="00686C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Neighborhood information is often incorporated into the reconstruction to avoid erroneous field map estimates. Motivated by the work of Tsao,</w:t>
      </w:r>
      <w:r w:rsidR="00573433" w:rsidRPr="000C559D">
        <w:rPr>
          <w:rFonts w:ascii="Times New Roman" w:eastAsia="Times New Roman" w:hAnsi="Times New Roman" w:cs="Times New Roman"/>
          <w:color w:val="000000"/>
          <w:sz w:val="24"/>
          <w:szCs w:val="24"/>
        </w:rPr>
        <w:fldChar w:fldCharType="begin"/>
      </w:r>
      <w:r w:rsidR="008252BC">
        <w:rPr>
          <w:rFonts w:ascii="Times New Roman" w:eastAsia="Times New Roman" w:hAnsi="Times New Roman" w:cs="Times New Roman"/>
          <w:color w:val="000000"/>
          <w:sz w:val="24"/>
          <w:szCs w:val="24"/>
        </w:rPr>
        <w:instrText xml:space="preserve"> ADDIN EN.CITE &lt;EndNote&gt;&lt;Cite&gt;&lt;Author&gt;Tsao&lt;/Author&gt;&lt;Year&gt;2008&lt;/Year&gt;&lt;RecNum&gt;68&lt;/RecNum&gt;&lt;DisplayText&gt;&lt;style face="superscript"&gt;26&lt;/style&gt;&lt;/DisplayText&gt;&lt;record&gt;&lt;rec-number&gt;68&lt;/rec-number&gt;&lt;foreign-keys&gt;&lt;key app="EN" db-id="t292sz926dtfsle9v045vaxr0esddesv5xt0" timestamp="1646732692"&gt;68&lt;/key&gt;&lt;/foreign-keys&gt;&lt;ref-type name="Conference Proceedings"&gt;10&lt;/ref-type&gt;&lt;contributors&gt;&lt;authors&gt;&lt;author&gt;Tsao, Jeffrey&lt;/author&gt;&lt;author&gt;Jiang, Yun&lt;/author&gt;&lt;/authors&gt;&lt;/contributors&gt;&lt;titles&gt;&lt;title&gt;Hierarchical IDEAL: robust water–fat separation at high field by multiresolution field map estimation&lt;/title&gt;&lt;secondary-title&gt;Proc Intl Soc Magn Reson Med&lt;/secondary-title&gt;&lt;/titles&gt;&lt;pages&gt;653&lt;/pages&gt;&lt;volume&gt;16&lt;/volume&gt;&lt;dates&gt;&lt;year&gt;2008&lt;/year&gt;&lt;/dates&gt;&lt;urls&gt;&lt;/urls&gt;&lt;/record&gt;&lt;/Cite&gt;&lt;/EndNote&gt;</w:instrText>
      </w:r>
      <w:r w:rsidR="00573433" w:rsidRPr="000C559D">
        <w:rPr>
          <w:rFonts w:ascii="Times New Roman" w:eastAsia="Times New Roman" w:hAnsi="Times New Roman" w:cs="Times New Roman"/>
          <w:color w:val="000000"/>
          <w:sz w:val="24"/>
          <w:szCs w:val="24"/>
        </w:rPr>
        <w:fldChar w:fldCharType="separate"/>
      </w:r>
      <w:r w:rsidR="008252BC" w:rsidRPr="008252BC">
        <w:rPr>
          <w:rFonts w:ascii="Times New Roman" w:eastAsia="Times New Roman" w:hAnsi="Times New Roman" w:cs="Times New Roman"/>
          <w:noProof/>
          <w:color w:val="000000"/>
          <w:sz w:val="24"/>
          <w:szCs w:val="24"/>
          <w:vertAlign w:val="superscript"/>
        </w:rPr>
        <w:t>26</w:t>
      </w:r>
      <w:r w:rsidR="00573433"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 propose a new network</w:t>
      </w:r>
      <w:sdt>
        <w:sdtPr>
          <w:tag w:val="goog_rdk_87"/>
          <w:id w:val="1436565127"/>
        </w:sdtPr>
        <w:sdtEndPr/>
        <w:sdtContent>
          <w:ins w:id="16" w:author="Mārtiņš Otikovs" w:date="2022-04-24T04:55:00Z">
            <w:r>
              <w:rPr>
                <w:rFonts w:ascii="Times New Roman" w:eastAsia="Times New Roman" w:hAnsi="Times New Roman" w:cs="Times New Roman"/>
                <w:color w:val="000000"/>
                <w:sz w:val="24"/>
                <w:szCs w:val="24"/>
              </w:rPr>
              <w:t xml:space="preserve"> </w:t>
            </w:r>
          </w:ins>
        </w:sdtContent>
      </w:sdt>
      <w:r>
        <w:rPr>
          <w:rFonts w:ascii="Times New Roman" w:eastAsia="Times New Roman" w:hAnsi="Times New Roman" w:cs="Times New Roman"/>
          <w:color w:val="000000"/>
          <w:sz w:val="24"/>
          <w:szCs w:val="24"/>
        </w:rPr>
        <w:t xml:space="preserve">(UCRSF-network) that takes both advantages of deep learning </w:t>
      </w:r>
      <w:sdt>
        <w:sdtPr>
          <w:tag w:val="goog_rdk_88"/>
          <w:id w:val="447668742"/>
        </w:sdtPr>
        <w:sdtEndPr/>
        <w:sdtContent/>
      </w:sdt>
      <w:r>
        <w:rPr>
          <w:rFonts w:ascii="Times New Roman" w:eastAsia="Times New Roman" w:hAnsi="Times New Roman" w:cs="Times New Roman"/>
          <w:color w:val="000000"/>
          <w:sz w:val="24"/>
          <w:szCs w:val="24"/>
        </w:rPr>
        <w:t xml:space="preserve">and restricts the </w:t>
      </w:r>
      <w:r w:rsidRPr="00294848">
        <w:rPr>
          <w:rFonts w:ascii="Times New Roman" w:eastAsia="Times New Roman" w:hAnsi="Times New Roman" w:cs="Times New Roman"/>
          <w:color w:val="000000"/>
          <w:sz w:val="24"/>
          <w:szCs w:val="24"/>
        </w:rPr>
        <w:t xml:space="preserve">field map </w:t>
      </w:r>
      <w:r>
        <w:rPr>
          <w:rFonts w:ascii="Times New Roman" w:eastAsia="Times New Roman" w:hAnsi="Times New Roman" w:cs="Times New Roman"/>
          <w:color w:val="000000"/>
          <w:sz w:val="24"/>
          <w:szCs w:val="24"/>
        </w:rPr>
        <w:t>to a subspace. The overall architecture of the UCRSF-network is shown in</w:t>
      </w:r>
      <w:r w:rsidRPr="00294848">
        <w:rPr>
          <w:rFonts w:ascii="Times New Roman" w:eastAsia="Times New Roman" w:hAnsi="Times New Roman" w:cs="Times New Roman"/>
          <w:color w:val="000000"/>
          <w:sz w:val="24"/>
          <w:szCs w:val="24"/>
        </w:rPr>
        <w:t xml:space="preserve"> Figure</w:t>
      </w:r>
      <w:r>
        <w:rPr>
          <w:rFonts w:ascii="Times New Roman" w:eastAsia="Times New Roman" w:hAnsi="Times New Roman" w:cs="Times New Roman"/>
          <w:color w:val="000000"/>
          <w:sz w:val="24"/>
          <w:szCs w:val="24"/>
        </w:rPr>
        <w:t xml:space="preserve"> 2. The main idea of the UCRSF-network is to generate the coefficients for the field map in the restricted subspace, </w:t>
      </w:r>
      <w:r w:rsidRPr="000D6147">
        <w:rPr>
          <w:rFonts w:ascii="Times New Roman" w:eastAsia="Times New Roman" w:hAnsi="Times New Roman" w:cs="Times New Roman"/>
          <w:color w:val="000000"/>
          <w:sz w:val="24"/>
          <w:szCs w:val="24"/>
        </w:rPr>
        <w:t xml:space="preserve">namely, </w:t>
      </w:r>
      <w:r>
        <w:rPr>
          <w:rFonts w:ascii="Times New Roman" w:eastAsia="Times New Roman" w:hAnsi="Times New Roman" w:cs="Times New Roman"/>
          <w:color w:val="000000"/>
          <w:sz w:val="24"/>
          <w:szCs w:val="24"/>
        </w:rPr>
        <w:t>these coefficients are expected to be close to the inner product of the field map and the predefined cubic spline vectors.</w:t>
      </w:r>
      <w:r w:rsidR="00573433" w:rsidRPr="00972B35">
        <w:rPr>
          <w:rFonts w:ascii="Times New Roman" w:eastAsia="Times New Roman" w:hAnsi="Times New Roman" w:cs="Times New Roman"/>
          <w:color w:val="000000"/>
          <w:sz w:val="24"/>
          <w:szCs w:val="24"/>
        </w:rPr>
        <w:fldChar w:fldCharType="begin"/>
      </w:r>
      <w:r w:rsidR="008252BC" w:rsidRPr="00972B35">
        <w:rPr>
          <w:rFonts w:ascii="Times New Roman" w:eastAsia="Times New Roman" w:hAnsi="Times New Roman" w:cs="Times New Roman"/>
          <w:color w:val="000000"/>
          <w:sz w:val="24"/>
          <w:szCs w:val="24"/>
        </w:rPr>
        <w:instrText xml:space="preserve"> ADDIN EN.CITE &lt;EndNote&gt;&lt;Cite&gt;&lt;Author&gt;Jiang&lt;/Author&gt;&lt;Year&gt;2011&lt;/Year&gt;&lt;RecNum&gt;69&lt;/RecNum&gt;&lt;DisplayText&gt;&lt;style face="superscript"&gt;27&lt;/style&gt;&lt;/DisplayText&gt;&lt;record&gt;&lt;rec-number&gt;69&lt;/rec-number&gt;&lt;foreign-keys&gt;&lt;key app="EN" db-id="t292sz926dtfsle9v045vaxr0esddesv5xt0" timestamp="1646732717"&gt;69&lt;/key&gt;&lt;/foreign-keys&gt;&lt;ref-type name="Journal Article"&gt;17&lt;/ref-type&gt;&lt;contributors&gt;&lt;authors&gt;&lt;author&gt;Jiang, Xudong&lt;/author&gt;&lt;/authors&gt;&lt;/contributors&gt;&lt;titles&gt;&lt;title&gt;Linear subspace learning-based dimensionality reduction&lt;/title&gt;&lt;secondary-title&gt;IEEE Signal Processing Magazine&lt;/secondary-title&gt;&lt;/titles&gt;&lt;periodical&gt;&lt;full-title&gt;IEEE Signal Processing Magazine&lt;/full-title&gt;&lt;/periodical&gt;&lt;pages&gt;16-26&lt;/pages&gt;&lt;volume&gt;28&lt;/volume&gt;&lt;number&gt;2&lt;/number&gt;&lt;dates&gt;&lt;year&gt;2011&lt;/year&gt;&lt;/dates&gt;&lt;isbn&gt;1053-5888&lt;/isbn&gt;&lt;urls&gt;&lt;/urls&gt;&lt;/record&gt;&lt;/Cite&gt;&lt;/EndNote&gt;</w:instrText>
      </w:r>
      <w:r w:rsidR="00573433" w:rsidRPr="00972B35">
        <w:rPr>
          <w:rFonts w:ascii="Times New Roman" w:eastAsia="Times New Roman" w:hAnsi="Times New Roman" w:cs="Times New Roman"/>
          <w:color w:val="000000"/>
          <w:sz w:val="24"/>
          <w:szCs w:val="24"/>
        </w:rPr>
        <w:fldChar w:fldCharType="separate"/>
      </w:r>
      <w:r w:rsidR="008252BC" w:rsidRPr="00972B35">
        <w:rPr>
          <w:rFonts w:ascii="Times New Roman" w:eastAsia="Times New Roman" w:hAnsi="Times New Roman" w:cs="Times New Roman"/>
          <w:noProof/>
          <w:color w:val="000000"/>
          <w:sz w:val="24"/>
          <w:szCs w:val="24"/>
          <w:vertAlign w:val="superscript"/>
        </w:rPr>
        <w:t>27</w:t>
      </w:r>
      <w:r w:rsidR="00573433" w:rsidRPr="00972B35">
        <w:rPr>
          <w:rFonts w:ascii="Times New Roman" w:eastAsia="Times New Roman" w:hAnsi="Times New Roman" w:cs="Times New Roman"/>
          <w:color w:val="000000"/>
          <w:sz w:val="24"/>
          <w:szCs w:val="24"/>
        </w:rPr>
        <w:fldChar w:fldCharType="end"/>
      </w:r>
      <w:r w:rsidR="00972B3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Moreover, we can notice in Figure 2 that the coefficients of field map</w:t>
      </w:r>
      <w:sdt>
        <w:sdtPr>
          <w:tag w:val="goog_rdk_101"/>
          <w:id w:val="-1518990748"/>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in the different resolution subspaces correspond to different feature layers in the network. For example, the feature maps in UCRSF-Net's bottom layer correspond to the coefficients in the restricted low-resolution subspace. In contrast, the feature maps of the upper layers correspond to the coefficients representing the higher resolution subspace of the field map.</w:t>
      </w:r>
    </w:p>
    <w:p w14:paraId="77795139" w14:textId="71EB9F01" w:rsidR="00A24F7D" w:rsidRPr="00997E8E" w:rsidRDefault="00313C13" w:rsidP="00997E8E">
      <w:pPr>
        <w:autoSpaceDE w:val="0"/>
        <w:autoSpaceDN w:val="0"/>
        <w:spacing w:line="480" w:lineRule="exact"/>
        <w:ind w:firstLineChars="200" w:firstLine="48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The architecture of UCRSF-Net is similar to the most common network (U-Net</w:t>
      </w:r>
      <w:r w:rsidR="00573433" w:rsidRPr="000C559D">
        <w:rPr>
          <w:rFonts w:ascii="Times New Roman" w:eastAsia="Times New Roman" w:hAnsi="Times New Roman" w:cs="Times New Roman"/>
          <w:color w:val="000000"/>
          <w:sz w:val="24"/>
          <w:szCs w:val="24"/>
        </w:rPr>
        <w:fldChar w:fldCharType="begin"/>
      </w:r>
      <w:r w:rsidR="008252BC">
        <w:rPr>
          <w:rFonts w:ascii="Times New Roman" w:eastAsia="Times New Roman" w:hAnsi="Times New Roman" w:cs="Times New Roman"/>
          <w:color w:val="000000"/>
          <w:sz w:val="24"/>
          <w:szCs w:val="24"/>
        </w:rPr>
        <w:instrText xml:space="preserve"> ADDIN EN.CITE &lt;EndNote&gt;&lt;Cite&gt;&lt;Author&gt;Ronneberger&lt;/Author&gt;&lt;Year&gt;2015&lt;/Year&gt;&lt;RecNum&gt;79&lt;/RecNum&gt;&lt;DisplayText&gt;&lt;style face="superscript"&gt;28&lt;/style&gt;&lt;/DisplayText&gt;&lt;record&gt;&lt;rec-number&gt;79&lt;/rec-number&gt;&lt;foreign-keys&gt;&lt;key app="EN" db-id="t292sz926dtfsle9v045vaxr0esddesv5xt0" timestamp="1646812491"&gt;79&lt;/key&gt;&lt;/foreign-keys&gt;&lt;ref-type name="Conference Proceedings"&gt;10&lt;/ref-type&gt;&lt;contributors&gt;&lt;authors&gt;&lt;author&gt;Ronneberger, Olaf&lt;/author&gt;&lt;author&gt;Fischer, Philipp&lt;/author&gt;&lt;author&gt;Brox, Thomas&lt;/author&gt;&lt;/authors&gt;&lt;/contributors&gt;&lt;titles&gt;&lt;title&gt;U-net: Convolutional networks for biomedical image segmentation&lt;/title&gt;&lt;secondary-title&gt;International Conference on Medical image computing and computer-assisted intervention&lt;/secondary-title&gt;&lt;/titles&gt;&lt;periodical&gt;&lt;full-title&gt;International Conference on Medical Image Computing and Computer-Assisted Intervention&lt;/full-title&gt;&lt;/periodical&gt;&lt;pages&gt;234-241&lt;/pages&gt;&lt;dates&gt;&lt;year&gt;2015&lt;/year&gt;&lt;/dates&gt;&lt;publisher&gt;Springer&lt;/publisher&gt;&lt;urls&gt;&lt;/urls&gt;&lt;/record&gt;&lt;/Cite&gt;&lt;/EndNote&gt;</w:instrText>
      </w:r>
      <w:r w:rsidR="00573433" w:rsidRPr="000C559D">
        <w:rPr>
          <w:rFonts w:ascii="Times New Roman" w:eastAsia="Times New Roman" w:hAnsi="Times New Roman" w:cs="Times New Roman"/>
          <w:color w:val="000000"/>
          <w:sz w:val="24"/>
          <w:szCs w:val="24"/>
        </w:rPr>
        <w:fldChar w:fldCharType="separate"/>
      </w:r>
      <w:r w:rsidR="008252BC" w:rsidRPr="008252BC">
        <w:rPr>
          <w:rFonts w:ascii="Times New Roman" w:eastAsia="Times New Roman" w:hAnsi="Times New Roman" w:cs="Times New Roman"/>
          <w:noProof/>
          <w:color w:val="000000"/>
          <w:sz w:val="24"/>
          <w:szCs w:val="24"/>
          <w:vertAlign w:val="superscript"/>
        </w:rPr>
        <w:t>28</w:t>
      </w:r>
      <w:r w:rsidR="00573433" w:rsidRPr="000C559D">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Pr>
          <w:rFonts w:ascii="Cambria" w:eastAsia="Cambria" w:hAnsi="Cambria" w:cs="Cambria"/>
          <w:color w:val="222222"/>
          <w:sz w:val="27"/>
          <w:szCs w:val="27"/>
          <w:highlight w:val="white"/>
        </w:rPr>
        <w:t> </w:t>
      </w:r>
      <w:r>
        <w:rPr>
          <w:rFonts w:ascii="Times New Roman" w:eastAsia="Times New Roman" w:hAnsi="Times New Roman" w:cs="Times New Roman"/>
          <w:color w:val="000000"/>
          <w:sz w:val="24"/>
          <w:szCs w:val="24"/>
        </w:rPr>
        <w:t>It has a symmetric encoder-decoder architecture, including Skip Connections, shown in Figure 2. The layers in the encoder part are skip connected and concatenated with layers in the decoder part. The</w:t>
      </w:r>
      <w:r w:rsidRPr="00283961">
        <w:rPr>
          <w:rFonts w:ascii="Times New Roman" w:eastAsia="Times New Roman" w:hAnsi="Times New Roman" w:cs="Times New Roman"/>
          <w:color w:val="000000"/>
          <w:sz w:val="24"/>
          <w:szCs w:val="24"/>
        </w:rPr>
        <w:t xml:space="preserve"> </w:t>
      </w:r>
      <w:r w:rsidRPr="00283961">
        <w:rPr>
          <w:rFonts w:ascii="Times New Roman" w:eastAsia="Times New Roman" w:hAnsi="Times New Roman" w:cs="Times New Roman"/>
          <w:color w:val="000000"/>
          <w:sz w:val="24"/>
          <w:szCs w:val="24"/>
        </w:rPr>
        <w:lastRenderedPageBreak/>
        <w:t>skip co</w:t>
      </w:r>
      <w:r>
        <w:rPr>
          <w:rFonts w:ascii="Times New Roman" w:eastAsia="Times New Roman" w:hAnsi="Times New Roman" w:cs="Times New Roman"/>
          <w:color w:val="000000"/>
          <w:sz w:val="24"/>
          <w:szCs w:val="24"/>
        </w:rPr>
        <w:t>nnections</w:t>
      </w:r>
      <w:r w:rsidRPr="00283961">
        <w:t xml:space="preserve"> </w:t>
      </w:r>
      <w:r w:rsidRPr="00283961">
        <w:rPr>
          <w:rFonts w:ascii="Times New Roman" w:eastAsia="Times New Roman" w:hAnsi="Times New Roman" w:cs="Times New Roman"/>
          <w:color w:val="000000"/>
          <w:sz w:val="24"/>
          <w:szCs w:val="24"/>
        </w:rPr>
        <w:t xml:space="preserve">promote </w:t>
      </w:r>
      <w:r>
        <w:rPr>
          <w:rFonts w:ascii="Times New Roman" w:eastAsia="Times New Roman" w:hAnsi="Times New Roman" w:cs="Times New Roman"/>
          <w:color w:val="000000"/>
          <w:sz w:val="24"/>
          <w:szCs w:val="24"/>
        </w:rPr>
        <w:t>U-Net to use fine-grained details learned in the encoder part to construct an image in the decoder part. The encoder part consists of multiple residual blocks and results in a feature map with halved resolution as the input for the next encoder. The residual blocks</w:t>
      </w:r>
      <w:r w:rsidR="00405D24" w:rsidRPr="00B7565E">
        <w:rPr>
          <w:rFonts w:ascii="Times New Roman" w:eastAsia="Times New Roman" w:hAnsi="Times New Roman" w:cs="Times New Roman"/>
          <w:color w:val="000000"/>
          <w:sz w:val="24"/>
          <w:szCs w:val="24"/>
        </w:rPr>
        <w:fldChar w:fldCharType="begin"/>
      </w:r>
      <w:r w:rsidR="00405D24" w:rsidRPr="00B7565E">
        <w:rPr>
          <w:rFonts w:ascii="Times New Roman" w:eastAsia="Times New Roman" w:hAnsi="Times New Roman" w:cs="Times New Roman"/>
          <w:color w:val="000000"/>
          <w:sz w:val="24"/>
          <w:szCs w:val="24"/>
        </w:rPr>
        <w:instrText xml:space="preserve"> ADDIN EN.CITE &lt;EndNote&gt;&lt;Cite&gt;&lt;Author&gt;He&lt;/Author&gt;&lt;Year&gt;2016&lt;/Year&gt;&lt;RecNum&gt;82&lt;/RecNum&gt;&lt;DisplayText&gt;&lt;style face="superscript"&gt;29&lt;/style&gt;&lt;/DisplayText&gt;&lt;record&gt;&lt;rec-number&gt;82&lt;/rec-number&gt;&lt;foreign-keys&gt;&lt;key app="EN" db-id="t292sz926dtfsle9v045vaxr0esddesv5xt0" timestamp="1646812666"&gt;82&lt;/key&gt;&lt;/foreign-keys&gt;&lt;ref-type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405D24" w:rsidRPr="00B7565E">
        <w:rPr>
          <w:rFonts w:ascii="Times New Roman" w:eastAsia="Times New Roman" w:hAnsi="Times New Roman" w:cs="Times New Roman"/>
          <w:color w:val="000000"/>
          <w:sz w:val="24"/>
          <w:szCs w:val="24"/>
        </w:rPr>
        <w:fldChar w:fldCharType="separate"/>
      </w:r>
      <w:r w:rsidR="00405D24" w:rsidRPr="00B7565E">
        <w:rPr>
          <w:rFonts w:ascii="Times New Roman" w:eastAsia="Times New Roman" w:hAnsi="Times New Roman" w:cs="Times New Roman"/>
          <w:noProof/>
          <w:color w:val="000000"/>
          <w:sz w:val="24"/>
          <w:szCs w:val="24"/>
          <w:vertAlign w:val="superscript"/>
        </w:rPr>
        <w:t>29</w:t>
      </w:r>
      <w:r w:rsidR="00405D24" w:rsidRPr="00B7565E">
        <w:rPr>
          <w:rFonts w:ascii="Times New Roman" w:eastAsia="Times New Roman" w:hAnsi="Times New Roman" w:cs="Times New Roman"/>
          <w:color w:val="000000"/>
          <w:sz w:val="24"/>
          <w:szCs w:val="24"/>
        </w:rPr>
        <w:fldChar w:fldCharType="end"/>
      </w:r>
      <w:r w:rsidR="00405D24" w:rsidRPr="00B756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were used to replace the traditional U-Net feature extraction block. Details of the encoder are shown in the upper left</w:t>
      </w:r>
      <w:r w:rsidRPr="00681AF5">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rPr>
        <w:t>art of Figure 2(a): it contains two 2D convolutional layers, two rectified linear units</w:t>
      </w:r>
      <w:sdt>
        <w:sdtPr>
          <w:tag w:val="goog_rdk_134"/>
          <w:id w:val="-1640560121"/>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(ReLU), and a skip connection. The decoder block contains 2D convolutional layers, two batch</w:t>
      </w:r>
      <w:r w:rsidR="00405D24" w:rsidRPr="000C559D">
        <w:rPr>
          <w:rFonts w:ascii="Times New Roman" w:eastAsia="Times New Roman" w:hAnsi="Times New Roman" w:cs="Times New Roman"/>
          <w:color w:val="000000"/>
          <w:sz w:val="24"/>
          <w:szCs w:val="24"/>
        </w:rPr>
        <w:t xml:space="preserve"> </w:t>
      </w:r>
      <w:r w:rsidRPr="00681AF5">
        <w:rPr>
          <w:rFonts w:ascii="Times New Roman" w:eastAsia="Times New Roman" w:hAnsi="Times New Roman" w:cs="Times New Roman"/>
          <w:color w:val="000000"/>
          <w:sz w:val="24"/>
          <w:szCs w:val="24"/>
        </w:rPr>
        <w:t xml:space="preserve">normalization </w:t>
      </w:r>
      <w:r>
        <w:rPr>
          <w:rFonts w:ascii="Times New Roman" w:eastAsia="Times New Roman" w:hAnsi="Times New Roman" w:cs="Times New Roman"/>
          <w:color w:val="000000"/>
          <w:sz w:val="24"/>
          <w:szCs w:val="24"/>
        </w:rPr>
        <w:t>layers, and an upsampling layer, shown in Figure 2(a). More detail</w:t>
      </w:r>
      <w:sdt>
        <w:sdtPr>
          <w:tag w:val="goog_rdk_139"/>
          <w:id w:val="-773015572"/>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of the UCRSF-Net can be found in the support information</w:t>
      </w:r>
      <w:r w:rsidRPr="00681AF5">
        <w:t xml:space="preserve"> </w:t>
      </w:r>
      <w:r w:rsidRPr="00681AF5">
        <w:rPr>
          <w:rFonts w:ascii="Times New Roman" w:eastAsia="Times New Roman" w:hAnsi="Times New Roman" w:cs="Times New Roman"/>
          <w:color w:val="000000"/>
          <w:sz w:val="24"/>
          <w:szCs w:val="24"/>
        </w:rPr>
        <w:t>Text S1</w:t>
      </w:r>
      <w:r>
        <w:rPr>
          <w:rFonts w:ascii="Times New Roman" w:eastAsia="Times New Roman" w:hAnsi="Times New Roman" w:cs="Times New Roman"/>
          <w:color w:val="000000"/>
          <w:sz w:val="24"/>
          <w:szCs w:val="24"/>
        </w:rPr>
        <w:t>. As was mentioned above, with the number of decoding layers increasing, the dimension of the coefficient matrix also increases. The Residue Leaky ReLU(RLR) is utilized to convert the feature map to the coefficients, shown in</w:t>
      </w:r>
      <w:r w:rsidRPr="00512C14">
        <w:rPr>
          <w:rFonts w:ascii="Times New Roman" w:eastAsia="Times New Roman" w:hAnsi="Times New Roman" w:cs="Times New Roman"/>
          <w:color w:val="000000"/>
          <w:sz w:val="24"/>
          <w:szCs w:val="24"/>
        </w:rPr>
        <w:t xml:space="preserve"> Fi</w:t>
      </w:r>
      <w:r>
        <w:rPr>
          <w:rFonts w:ascii="Times New Roman" w:eastAsia="Times New Roman" w:hAnsi="Times New Roman" w:cs="Times New Roman"/>
          <w:color w:val="000000"/>
          <w:sz w:val="24"/>
          <w:szCs w:val="24"/>
        </w:rPr>
        <w:t>gure 2(c). The Leaky ReLU is introduced as the activation function to ensure that the output can be positive or negative. Then, the Back Projection Module (BPM) is applied to map the deep-learned coefficients to the field map in the image space by multiplying the predefined basis, shown in Figure 2(b).</w:t>
      </w:r>
    </w:p>
    <w:p w14:paraId="1598B85C" w14:textId="2030DE80" w:rsidR="001C63E0" w:rsidRPr="001D60DE" w:rsidRDefault="001C63E0" w:rsidP="001D60DE">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2.3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00313C13" w:rsidRPr="00313C13">
        <w:rPr>
          <w:rFonts w:ascii="Times New Roman" w:eastAsia="宋体" w:hAnsi="Times New Roman" w:cs="Times New Roman"/>
          <w:sz w:val="30"/>
          <w:szCs w:val="30"/>
        </w:rPr>
        <w:t>Geometric and intensity correction based on UCRSF-learned field map</w:t>
      </w:r>
    </w:p>
    <w:p w14:paraId="5DE60084" w14:textId="5D2B4402" w:rsidR="00A24F7D" w:rsidRPr="000C559D" w:rsidRDefault="00313C13" w:rsidP="008E53AC">
      <w:pPr>
        <w:autoSpaceDE w:val="0"/>
        <w:autoSpaceDN w:val="0"/>
        <w:spacing w:line="480" w:lineRule="exac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the susceptibility artifacts induced by field inhomogeneities in ssEPI can be assumed to be negligible along the frequency-encoding and slice-selection direction due to much higher acquisition or excitation bandwidth. Thus, susceptibility artifacts along phase-encoding</w:t>
      </w:r>
      <w:sdt>
        <w:sdtPr>
          <w:tag w:val="goog_rdk_158"/>
          <w:id w:val="913820746"/>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 xml:space="preserve">(PE) in ssEPI can be considered </w:t>
      </w:r>
      <w:r w:rsidRPr="00747017">
        <w:rPr>
          <w:rFonts w:ascii="Times New Roman" w:eastAsia="Times New Roman" w:hAnsi="Times New Roman" w:cs="Times New Roman"/>
          <w:color w:val="000000"/>
          <w:sz w:val="24"/>
          <w:szCs w:val="24"/>
        </w:rPr>
        <w:t xml:space="preserve">as consisting of </w:t>
      </w:r>
      <w:r>
        <w:rPr>
          <w:rFonts w:ascii="Times New Roman" w:eastAsia="Times New Roman" w:hAnsi="Times New Roman" w:cs="Times New Roman"/>
          <w:color w:val="000000"/>
          <w:sz w:val="24"/>
          <w:szCs w:val="24"/>
        </w:rPr>
        <w:t>two parts: geometric deformation</w:t>
      </w:r>
      <w:sdt>
        <w:sdtPr>
          <w:tag w:val="goog_rdk_161"/>
          <w:id w:val="-1654600458"/>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and intensity variations. It is intuitive for the geometric deformation induced by the B0 inhomogeneities to manifest as a pixel shift along the PE direction. For a pixel in position</w:t>
      </w:r>
      <w:r w:rsidRPr="000C559D">
        <w:rPr>
          <w:rFonts w:ascii="Times New Roman" w:eastAsia="Times New Roman" w:hAnsi="Times New Roman" w:cs="Times New Roman"/>
          <w:color w:val="000000"/>
          <w:sz w:val="24"/>
          <w:szCs w:val="24"/>
        </w:rPr>
        <w:t xml:space="preserve"> </w:t>
      </w:r>
      <w:r w:rsidR="007E0381" w:rsidRPr="000C559D">
        <w:rPr>
          <w:rFonts w:ascii="Times New Roman" w:eastAsia="Times New Roman" w:hAnsi="Times New Roman" w:cs="Times New Roman"/>
          <w:color w:val="000000"/>
          <w:sz w:val="24"/>
          <w:szCs w:val="24"/>
        </w:rPr>
        <w:t xml:space="preserve">(x,y), </w:t>
      </w:r>
      <w:r>
        <w:rPr>
          <w:rFonts w:ascii="Times New Roman" w:eastAsia="Times New Roman" w:hAnsi="Times New Roman" w:cs="Times New Roman"/>
          <w:color w:val="000000"/>
          <w:sz w:val="24"/>
          <w:szCs w:val="24"/>
        </w:rPr>
        <w:t>the shift distance along the PE in terms of the number of pixels can be formulated as</w:t>
      </w:r>
      <w:r w:rsidR="00460FE6">
        <w:rPr>
          <w:rFonts w:ascii="Times New Roman" w:eastAsia="Times New Roman" w:hAnsi="Times New Roman" w:cs="Times New Roman"/>
          <w:color w:val="000000"/>
          <w:sz w:val="24"/>
          <w:szCs w:val="24"/>
        </w:rPr>
        <w:t xml:space="preserve"> </w:t>
      </w:r>
      <w:r w:rsidR="00460FE6" w:rsidRPr="00460FE6">
        <w:rPr>
          <w:rFonts w:ascii="Times New Roman" w:eastAsia="Times New Roman" w:hAnsi="Times New Roman" w:cs="Times New Roman"/>
          <w:color w:val="000000"/>
          <w:position w:val="-14"/>
          <w:sz w:val="24"/>
          <w:szCs w:val="24"/>
        </w:rPr>
        <w:object w:dxaOrig="3300" w:dyaOrig="380" w14:anchorId="4B7D7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2pt;height:19pt" o:ole="">
            <v:imagedata r:id="rId14" o:title=""/>
          </v:shape>
          <o:OLEObject Type="Embed" ProgID="Equation.DSMT4" ShapeID="_x0000_i1025" DrawAspect="Content" ObjectID="_1713376016" r:id="rId15"/>
        </w:object>
      </w:r>
      <w:r w:rsidR="00460FE6">
        <w:rPr>
          <w:rFonts w:ascii="Times New Roman" w:eastAsia="Times New Roman" w:hAnsi="Times New Roman" w:cs="Times New Roman"/>
          <w:color w:val="000000"/>
          <w:sz w:val="24"/>
          <w:szCs w:val="24"/>
        </w:rPr>
        <w:t>.</w:t>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More details </w:t>
      </w:r>
      <w:r w:rsidRPr="00747017">
        <w:rPr>
          <w:rFonts w:ascii="Times New Roman" w:eastAsia="Times New Roman" w:hAnsi="Times New Roman" w:cs="Times New Roman"/>
          <w:color w:val="000000"/>
          <w:sz w:val="24"/>
          <w:szCs w:val="24"/>
        </w:rPr>
        <w:t xml:space="preserve">on the theoretical background of susceptibility artifacts </w:t>
      </w:r>
      <w:r>
        <w:rPr>
          <w:rFonts w:ascii="Times New Roman" w:eastAsia="Times New Roman" w:hAnsi="Times New Roman" w:cs="Times New Roman"/>
          <w:color w:val="000000"/>
          <w:sz w:val="24"/>
          <w:szCs w:val="24"/>
        </w:rPr>
        <w:t>can be found in the Supporting information</w:t>
      </w:r>
      <w:r w:rsidRPr="00747017">
        <w:t xml:space="preserve"> </w:t>
      </w:r>
      <w:r w:rsidRPr="00747017">
        <w:rPr>
          <w:rFonts w:ascii="Times New Roman" w:eastAsia="Times New Roman" w:hAnsi="Times New Roman" w:cs="Times New Roman"/>
          <w:color w:val="000000"/>
          <w:sz w:val="24"/>
          <w:szCs w:val="24"/>
        </w:rPr>
        <w:t xml:space="preserve">Text </w:t>
      </w:r>
      <w:r>
        <w:rPr>
          <w:rFonts w:ascii="Times New Roman" w:eastAsia="Times New Roman" w:hAnsi="Times New Roman" w:cs="Times New Roman"/>
          <w:color w:val="000000"/>
          <w:sz w:val="24"/>
          <w:szCs w:val="24"/>
        </w:rPr>
        <w:t>S2. The undistorted spatial images</w:t>
      </w:r>
      <w:r w:rsidR="007E0381" w:rsidRPr="000C559D">
        <w:rPr>
          <w:rFonts w:ascii="Times New Roman" w:eastAsia="Times New Roman" w:hAnsi="Times New Roman" w:cs="Times New Roman"/>
          <w:color w:val="000000"/>
          <w:sz w:val="24"/>
          <w:szCs w:val="24"/>
        </w:rPr>
        <w:t xml:space="preserve"> </w:t>
      </w:r>
      <w:r w:rsidR="0039435A" w:rsidRPr="000C559D">
        <w:rPr>
          <w:rFonts w:ascii="Times New Roman" w:eastAsia="Times New Roman" w:hAnsi="Times New Roman" w:cs="Times New Roman"/>
          <w:color w:val="000000"/>
          <w:position w:val="-12"/>
          <w:sz w:val="24"/>
          <w:szCs w:val="24"/>
        </w:rPr>
        <w:object w:dxaOrig="1040" w:dyaOrig="360" w14:anchorId="2CAB843C">
          <v:shape id="_x0000_i1026" type="#_x0000_t75" style="width:51.45pt;height:17.65pt" o:ole="">
            <v:imagedata r:id="rId16" o:title=""/>
          </v:shape>
          <o:OLEObject Type="Embed" ProgID="Equation.DSMT4" ShapeID="_x0000_i1026" DrawAspect="Content" ObjectID="_1713376017" r:id="rId17"/>
        </w:object>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 be obtained based on</w:t>
      </w:r>
      <w:r w:rsidR="008730A7" w:rsidRPr="000C559D">
        <w:rPr>
          <w:rFonts w:ascii="Times New Roman" w:eastAsia="Times New Roman" w:hAnsi="Times New Roman" w:cs="Times New Roman"/>
          <w:color w:val="000000"/>
          <w:sz w:val="24"/>
          <w:szCs w:val="24"/>
        </w:rPr>
        <w:t xml:space="preserve"> </w:t>
      </w:r>
      <w:r w:rsidR="008730A7" w:rsidRPr="000C559D">
        <w:rPr>
          <w:rFonts w:ascii="Times New Roman" w:eastAsia="Times New Roman" w:hAnsi="Times New Roman" w:cs="Times New Roman"/>
          <w:color w:val="000000"/>
          <w:position w:val="-10"/>
          <w:sz w:val="24"/>
          <w:szCs w:val="24"/>
        </w:rPr>
        <w:object w:dxaOrig="720" w:dyaOrig="320" w14:anchorId="67015CFC">
          <v:shape id="_x0000_i1027" type="#_x0000_t75" style="width:36.45pt;height:16.35pt" o:ole="">
            <v:imagedata r:id="rId18" o:title=""/>
          </v:shape>
          <o:OLEObject Type="Embed" ProgID="Equation.DSMT4" ShapeID="_x0000_i1027" DrawAspect="Content" ObjectID="_1713376018" r:id="rId19"/>
        </w:object>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mapping</w:t>
      </w:r>
      <w:sdt>
        <w:sdtPr>
          <w:tag w:val="goog_rdk_169"/>
          <w:id w:val="-628782251"/>
        </w:sdtPr>
        <w:sdtEndPr/>
        <w:sdtContent>
          <w:r>
            <w:rPr>
              <w:rFonts w:ascii="Times New Roman" w:eastAsia="Times New Roman" w:hAnsi="Times New Roman" w:cs="Times New Roman"/>
              <w:color w:val="000000"/>
              <w:sz w:val="24"/>
              <w:szCs w:val="24"/>
            </w:rPr>
            <w:t xml:space="preserve"> of</w:t>
          </w:r>
        </w:sdtContent>
      </w:sdt>
      <w:r>
        <w:rPr>
          <w:rFonts w:ascii="Times New Roman" w:eastAsia="Times New Roman" w:hAnsi="Times New Roman" w:cs="Times New Roman"/>
          <w:color w:val="000000"/>
          <w:sz w:val="24"/>
          <w:szCs w:val="24"/>
        </w:rPr>
        <w:t xml:space="preserve"> the distorted domain to undistorted domain, </w:t>
      </w:r>
      <w:r w:rsidR="0039435A" w:rsidRPr="000C559D">
        <w:rPr>
          <w:rFonts w:ascii="Times New Roman" w:eastAsia="Times New Roman" w:hAnsi="Times New Roman" w:cs="Times New Roman"/>
          <w:color w:val="000000"/>
          <w:position w:val="-12"/>
          <w:sz w:val="24"/>
          <w:szCs w:val="24"/>
        </w:rPr>
        <w:object w:dxaOrig="2460" w:dyaOrig="360" w14:anchorId="146117E4">
          <v:shape id="_x0000_i1028" type="#_x0000_t75" style="width:122.35pt;height:17.65pt" o:ole="">
            <v:imagedata r:id="rId20" o:title=""/>
          </v:shape>
          <o:OLEObject Type="Embed" ProgID="Equation.DSMT4" ShapeID="_x0000_i1028" DrawAspect="Content" ObjectID="_1713376019" r:id="rId21"/>
        </w:object>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As the distance of pixel shifts are not necessarily integer multiples of the image resolution, the interpolation of the distorted images is </w:t>
      </w:r>
      <w:r w:rsidRPr="002A5EDF">
        <w:rPr>
          <w:rFonts w:ascii="Times New Roman" w:eastAsia="Times New Roman" w:hAnsi="Times New Roman" w:cs="Times New Roman"/>
          <w:color w:val="000000"/>
          <w:sz w:val="24"/>
          <w:szCs w:val="24"/>
        </w:rPr>
        <w:t xml:space="preserve">usually </w:t>
      </w:r>
      <w:r>
        <w:rPr>
          <w:rFonts w:ascii="Times New Roman" w:eastAsia="Times New Roman" w:hAnsi="Times New Roman" w:cs="Times New Roman"/>
          <w:color w:val="000000"/>
          <w:sz w:val="24"/>
          <w:szCs w:val="24"/>
        </w:rPr>
        <w:t>needed.</w:t>
      </w:r>
      <w:r w:rsidR="00573433" w:rsidRPr="000C559D">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&lt;EndNote&gt;&lt;Cite&gt;&lt;Author&gt;Studholme&lt;/Author&gt;&lt;Year&gt;2000&lt;/Year&gt;&lt;RecNum&gt;38&lt;/RecNum&gt;&lt;DisplayText&gt;&lt;style face="superscript"&gt;30&lt;/style&gt;&lt;/DisplayText&gt;&lt;record&gt;&lt;rec-number&gt;38&lt;/rec-number&gt;&lt;foreign-keys&gt;&lt;key app="EN" db-id="t292sz926dtfsle9v045vaxr0esddesv5xt0" timestamp="1630930784"&gt;38&lt;/key&gt;&lt;/foreign-keys&gt;&lt;ref-type name="Journal Article"&gt;17&lt;/ref-type&gt;&lt;contributors&gt;&lt;authors&gt;&lt;author&gt;Studholme, C.&lt;/author&gt;&lt;author&gt;Constable, R. T.&lt;/author&gt;&lt;/authors&gt;&lt;/contributors&gt;&lt;titles&gt;&lt;title&gt;Accurate alignment of functional EPI data to anatomical MRI using a physics-based distortion model&lt;/title&gt;&lt;secondary-title&gt;IEEE Transactions on Medical Imaging&lt;/secondary-title&gt;&lt;/titles&gt;&lt;periodical&gt;&lt;full-title&gt;IEEE Transactions on Medical Imaging&lt;/full-title&gt;&lt;/periodical&gt;&lt;pages&gt;1115-27&lt;/pages&gt;&lt;volume&gt;19&lt;/volume&gt;&lt;number&gt;11&lt;/number&gt;&lt;dates&gt;&lt;year&gt;2000&lt;/year&gt;&lt;/dates&gt;&lt;urls&gt;&lt;/urls&gt;&lt;/record&gt;&lt;/Cite&gt;&lt;/EndNote&gt;</w:instrText>
      </w:r>
      <w:r w:rsidR="00573433" w:rsidRPr="000C559D">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30</w:t>
      </w:r>
      <w:r w:rsidR="00573433"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p>
    <w:p w14:paraId="4A235629" w14:textId="73063299" w:rsidR="00A24F7D" w:rsidRPr="000C559D" w:rsidRDefault="00313C13" w:rsidP="008E53AC">
      <w:pPr>
        <w:autoSpaceDE w:val="0"/>
        <w:autoSpaceDN w:val="0"/>
        <w:spacing w:line="480" w:lineRule="exact"/>
        <w:ind w:firstLineChars="200"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After the geometric deformation correction, the intensity correction should not be neglected. Theoretically, the mean intensity of any subspace should be inversely proportional to its area.</w:t>
      </w:r>
      <w:r w:rsidR="006D6FC8">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&lt;EndNote&gt;&lt;Cite&gt;&lt;Author&gt;Sakurai&lt;/Author&gt;&lt;Year&gt;1992&lt;/Year&gt;&lt;RecNum&gt;98&lt;/RecNum&gt;&lt;DisplayText&gt;&lt;style face="superscript"&gt;31&lt;/style&gt;&lt;/DisplayText&gt;&lt;record&gt;&lt;rec-number&gt;98&lt;/rec-number&gt;&lt;foreign-keys&gt;&lt;key app="EN" db-id="t292sz926dtfsle9v045vaxr0esddesv5xt0" timestamp="1649752137"&gt;98&lt;/key&gt;&lt;/foreign-keys&gt;&lt;ref-type name="Journal Article"&gt;17&lt;/ref-type&gt;&lt;contributors&gt;&lt;authors&gt;&lt;author&gt;Sakurai, Kosuke&lt;/author&gt;&lt;author&gt;Fujita, Norihiko&lt;/author&gt;&lt;author&gt;Harada, Koushi&lt;/author&gt;&lt;author&gt;Kim, Sang Won&lt;/author&gt;&lt;author&gt;Nakanishi, Katsuyuki&lt;/author&gt;&lt;author&gt;Kozuka, Takahiro&lt;/author&gt;&lt;/authors&gt;&lt;/contributors&gt;&lt;titles&gt;&lt;title&gt;Magnetic susceptibility artifact in spin-echo MR imaging of the pituitary gland&lt;/title&gt;&lt;secondary-title&gt;American journal of neuroradiology&lt;/secondary-title&gt;&lt;/titles&gt;&lt;periodical&gt;&lt;full-title&gt;American Journal of Neuroradiology&lt;/full-title&gt;&lt;/periodical&gt;&lt;pages&gt;1301-1308&lt;/pages&gt;&lt;volume&gt;13&lt;/volume&gt;&lt;number&gt;5&lt;/number&gt;&lt;dates&gt;&lt;year&gt;1992&lt;/year&gt;&lt;/dates&gt;&lt;isbn&gt;0195-6108&lt;/isbn&gt;&lt;urls&gt;&lt;/urls&gt;&lt;/record&gt;&lt;/Cite&gt;&lt;/EndNote&gt;</w:instrText>
      </w:r>
      <w:r w:rsidR="006D6FC8">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31</w:t>
      </w:r>
      <w:r w:rsidR="006D6FC8">
        <w:rPr>
          <w:rFonts w:ascii="Times New Roman" w:eastAsia="Times New Roman" w:hAnsi="Times New Roman" w:cs="Times New Roman"/>
          <w:color w:val="000000"/>
          <w:sz w:val="24"/>
          <w:szCs w:val="24"/>
        </w:rPr>
        <w:fldChar w:fldCharType="end"/>
      </w:r>
      <w:r w:rsidR="006903B5" w:rsidRPr="006903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Pixel-wise Jacobian modulation has usually been adopted to correct intensity variation, in which the contracted areas will </w:t>
      </w:r>
      <w:r w:rsidRPr="00747017">
        <w:rPr>
          <w:rFonts w:ascii="Times New Roman" w:eastAsia="Times New Roman" w:hAnsi="Times New Roman" w:cs="Times New Roman"/>
          <w:color w:val="000000"/>
          <w:sz w:val="24"/>
          <w:szCs w:val="24"/>
        </w:rPr>
        <w:t xml:space="preserve">experience </w:t>
      </w:r>
      <w:r w:rsidRPr="002A5EDF">
        <w:rPr>
          <w:rFonts w:ascii="Times New Roman" w:eastAsia="Times New Roman" w:hAnsi="Times New Roman" w:cs="Times New Roman"/>
          <w:color w:val="000000"/>
          <w:sz w:val="24"/>
          <w:szCs w:val="24"/>
        </w:rPr>
        <w:t xml:space="preserve">increased </w:t>
      </w:r>
      <w:r>
        <w:rPr>
          <w:rFonts w:ascii="Times New Roman" w:eastAsia="Times New Roman" w:hAnsi="Times New Roman" w:cs="Times New Roman"/>
          <w:color w:val="000000"/>
          <w:sz w:val="24"/>
          <w:szCs w:val="24"/>
        </w:rPr>
        <w:t xml:space="preserve">intensity, and the dilated areas will </w:t>
      </w:r>
      <w:r w:rsidRPr="00747017">
        <w:rPr>
          <w:rFonts w:ascii="Times New Roman" w:eastAsia="Times New Roman" w:hAnsi="Times New Roman" w:cs="Times New Roman"/>
          <w:color w:val="000000"/>
          <w:sz w:val="24"/>
          <w:szCs w:val="24"/>
        </w:rPr>
        <w:t xml:space="preserve">experience </w:t>
      </w:r>
      <w:r>
        <w:rPr>
          <w:rFonts w:ascii="Times New Roman" w:eastAsia="Times New Roman" w:hAnsi="Times New Roman" w:cs="Times New Roman"/>
          <w:color w:val="000000"/>
          <w:sz w:val="24"/>
          <w:szCs w:val="24"/>
        </w:rPr>
        <w:t>decrease</w:t>
      </w:r>
      <w:sdt>
        <w:sdtPr>
          <w:tag w:val="goog_rdk_178"/>
          <w:id w:val="92907300"/>
        </w:sdtPr>
        <w:sdtEndPr/>
        <w:sdtContent>
          <w:r>
            <w:rPr>
              <w:rFonts w:ascii="Times New Roman" w:eastAsia="Times New Roman" w:hAnsi="Times New Roman" w:cs="Times New Roman"/>
              <w:color w:val="000000"/>
              <w:sz w:val="24"/>
              <w:szCs w:val="24"/>
            </w:rPr>
            <w:t>d</w:t>
          </w:r>
        </w:sdtContent>
      </w:sdt>
      <w:r>
        <w:rPr>
          <w:rFonts w:ascii="Times New Roman" w:eastAsia="Times New Roman" w:hAnsi="Times New Roman" w:cs="Times New Roman"/>
          <w:color w:val="000000"/>
          <w:sz w:val="24"/>
          <w:szCs w:val="24"/>
        </w:rPr>
        <w:t xml:space="preserve"> intensity.</w:t>
      </w:r>
      <w:r w:rsidR="00942C56">
        <w:rPr>
          <w:rFonts w:ascii="Times New Roman" w:eastAsia="Times New Roman" w:hAnsi="Times New Roman" w:cs="Times New Roman"/>
          <w:color w:val="000000"/>
          <w:sz w:val="24"/>
          <w:szCs w:val="24"/>
        </w:rPr>
        <w:fldChar w:fldCharType="begin"/>
      </w:r>
      <w:r w:rsidR="00942C56">
        <w:rPr>
          <w:rFonts w:ascii="Times New Roman" w:eastAsia="Times New Roman" w:hAnsi="Times New Roman" w:cs="Times New Roman"/>
          <w:color w:val="000000"/>
          <w:sz w:val="24"/>
          <w:szCs w:val="24"/>
        </w:rPr>
        <w:instrText xml:space="preserve"> ADDIN EN.CITE &lt;EndNote&gt;&lt;Cite&gt;&lt;Author&gt;Ruthotto&lt;/Author&gt;&lt;Year&gt;2012&lt;/Year&gt;&lt;RecNum&gt;59&lt;/RecNum&gt;&lt;DisplayText&gt;&lt;style face="superscript"&gt;4&lt;/style&gt;&lt;/DisplayText&gt;&lt;record&gt;&lt;rec-number&gt;59&lt;/rec-number&gt;&lt;foreign-keys&gt;&lt;key app="EN" db-id="t292sz926dtfsle9v045vaxr0esddesv5xt0" timestamp="1631778151"&gt;59&lt;/key&gt;&lt;/foreign-keys&gt;&lt;ref-type name="Journal Article"&gt;17&lt;/ref-type&gt;&lt;contributors&gt;&lt;authors&gt;&lt;author&gt;Ruthotto, L.&lt;/author&gt;&lt;author&gt;Kugel, H.&lt;/author&gt;&lt;author&gt;Olesch, J.&lt;/author&gt;&lt;author&gt;Fischer, B.&lt;/author&gt;&lt;author&gt;Modersitzki, J.&lt;/author&gt;&lt;author&gt;Burger, M.&lt;/author&gt;&lt;author&gt;Wolters, C. H.&lt;/author&gt;&lt;/authors&gt;&lt;/contributors&gt;&lt;titles&gt;&lt;title&gt;Diffeomorphic susceptibility artifact correction of diffusion-weighted magnetic resonance images&lt;/title&gt;&lt;secondary-title&gt;Physics in Medicine &amp;amp; Biology&lt;/secondary-title&gt;&lt;/titles&gt;&lt;periodical&gt;&lt;full-title&gt;Physics in Medicine &amp;amp; Biology&lt;/full-title&gt;&lt;/periodical&gt;&lt;pages&gt;5715-31&lt;/pages&gt;&lt;volume&gt;57&lt;/volume&gt;&lt;number&gt;18&lt;/number&gt;&lt;dates&gt;&lt;year&gt;2012&lt;/year&gt;&lt;/dates&gt;&lt;urls&gt;&lt;/urls&gt;&lt;/record&gt;&lt;/Cite&gt;&lt;/EndNote&gt;</w:instrText>
      </w:r>
      <w:r w:rsidR="00942C56">
        <w:rPr>
          <w:rFonts w:ascii="Times New Roman" w:eastAsia="Times New Roman" w:hAnsi="Times New Roman" w:cs="Times New Roman"/>
          <w:color w:val="000000"/>
          <w:sz w:val="24"/>
          <w:szCs w:val="24"/>
        </w:rPr>
        <w:fldChar w:fldCharType="separate"/>
      </w:r>
      <w:r w:rsidR="00942C56" w:rsidRPr="00942C56">
        <w:rPr>
          <w:rFonts w:ascii="Times New Roman" w:eastAsia="Times New Roman" w:hAnsi="Times New Roman" w:cs="Times New Roman"/>
          <w:noProof/>
          <w:color w:val="000000"/>
          <w:sz w:val="24"/>
          <w:szCs w:val="24"/>
          <w:vertAlign w:val="superscript"/>
        </w:rPr>
        <w:t>4</w:t>
      </w:r>
      <w:r w:rsidR="00942C56">
        <w:rPr>
          <w:rFonts w:ascii="Times New Roman" w:eastAsia="Times New Roman" w:hAnsi="Times New Roman" w:cs="Times New Roman"/>
          <w:color w:val="000000"/>
          <w:sz w:val="24"/>
          <w:szCs w:val="24"/>
        </w:rPr>
        <w:fldChar w:fldCharType="end"/>
      </w:r>
      <w:r w:rsidR="006903B5" w:rsidRPr="006903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More details</w:t>
      </w:r>
      <w:r w:rsidRPr="00747017">
        <w:t xml:space="preserve"> </w:t>
      </w:r>
      <w:r w:rsidRPr="00747017">
        <w:rPr>
          <w:rFonts w:ascii="Times New Roman" w:eastAsia="Times New Roman" w:hAnsi="Times New Roman" w:cs="Times New Roman"/>
          <w:color w:val="000000"/>
          <w:sz w:val="24"/>
          <w:szCs w:val="24"/>
        </w:rPr>
        <w:t xml:space="preserve">regarding intensity corrections using Jacobian modulation used in this paper </w:t>
      </w:r>
      <w:r>
        <w:rPr>
          <w:rFonts w:ascii="Times New Roman" w:eastAsia="Times New Roman" w:hAnsi="Times New Roman" w:cs="Times New Roman"/>
          <w:color w:val="000000"/>
          <w:sz w:val="24"/>
          <w:szCs w:val="24"/>
        </w:rPr>
        <w:t>can be found in the Supporting information</w:t>
      </w:r>
      <w:r w:rsidRPr="00747017">
        <w:t xml:space="preserve"> </w:t>
      </w:r>
      <w:r w:rsidRPr="00747017">
        <w:rPr>
          <w:rFonts w:ascii="Times New Roman" w:eastAsia="Times New Roman" w:hAnsi="Times New Roman" w:cs="Times New Roman"/>
          <w:color w:val="000000"/>
          <w:sz w:val="24"/>
          <w:szCs w:val="24"/>
        </w:rPr>
        <w:t xml:space="preserve">Text </w:t>
      </w:r>
      <w:r>
        <w:rPr>
          <w:rFonts w:ascii="Times New Roman" w:eastAsia="Times New Roman" w:hAnsi="Times New Roman" w:cs="Times New Roman"/>
          <w:color w:val="000000"/>
          <w:sz w:val="24"/>
          <w:szCs w:val="24"/>
        </w:rPr>
        <w:t>S3. In this work, the optimized Jacobian modulation method is used based on the recent work,</w:t>
      </w:r>
      <w:r w:rsidR="0081558C" w:rsidRPr="000C559D">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&lt;EndNote&gt;&lt;Cite&gt;&lt;Author&gt;Liu&lt;/Author&gt;&lt;Year&gt;2021&lt;/Year&gt;&lt;RecNum&gt;81&lt;/RecNum&gt;&lt;DisplayText&gt;&lt;style face="superscript"&gt;32&lt;/style&gt;&lt;/DisplayText&gt;&lt;record&gt;&lt;rec-number&gt;81&lt;/rec-number&gt;&lt;foreign-keys&gt;&lt;key app="EN" db-id="t292sz926dtfsle9v045vaxr0esddesv5xt0" timestamp="1646812613"&gt;81&lt;/key&gt;&lt;/foreign-keys&gt;&lt;ref-type name="Journal Article"&gt;17&lt;/ref-type&gt;&lt;contributors&gt;&lt;authors&gt;&lt;author&gt;Liu, Simin&lt;/author&gt;&lt;author&gt;Xiong, Yuhui&lt;/author&gt;&lt;author&gt;Dai, Erpeng&lt;/author&gt;&lt;author&gt;Zhang, Jieying&lt;/author&gt;&lt;author&gt;Guo, Hua&lt;/author&gt;&lt;/authors&gt;&lt;/contributors&gt;&lt;titles&gt;&lt;title&gt;Improving distortion correction for isotropic high</w:instrText>
      </w:r>
      <w:r w:rsidR="00775BE5">
        <w:rPr>
          <w:rFonts w:ascii="Times New Roman" w:eastAsia="Times New Roman" w:hAnsi="Times New Roman" w:cs="Times New Roman" w:hint="eastAsia"/>
          <w:color w:val="000000"/>
          <w:sz w:val="24"/>
          <w:szCs w:val="24"/>
        </w:rPr>
        <w:instrText>‐</w:instrText>
      </w:r>
      <w:r w:rsidR="00775BE5">
        <w:rPr>
          <w:rFonts w:ascii="Times New Roman" w:eastAsia="Times New Roman" w:hAnsi="Times New Roman" w:cs="Times New Roman"/>
          <w:color w:val="000000"/>
          <w:sz w:val="24"/>
          <w:szCs w:val="24"/>
        </w:rPr>
        <w:instrText>resolution 3D diffusion MRI by optimizing Jacobian modulation&lt;/title&gt;&lt;secondary-title&gt;Magnetic Resonance in Medicine&lt;/secondary-title&gt;&lt;/titles&gt;&lt;periodical&gt;&lt;full-title&gt;Magnetic Resonance in Medicine&lt;/full-title&gt;&lt;/periodical&gt;&lt;pages&gt;2780-2794&lt;/pages&gt;&lt;volume&gt;86&lt;/volume&gt;&lt;number&gt;5&lt;/number&gt;&lt;dates&gt;&lt;year&gt;2021&lt;/year&gt;&lt;/dates&gt;&lt;isbn&gt;0740-3194&lt;/isbn&gt;&lt;urls&gt;&lt;/urls&gt;&lt;/record&gt;&lt;/Cite&gt;&lt;/EndNote&gt;</w:instrText>
      </w:r>
      <w:r w:rsidR="0081558C" w:rsidRPr="000C559D">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32</w:t>
      </w:r>
      <w:r w:rsidR="0081558C"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the corrected images can be obtained by the following equation:</w:t>
      </w:r>
    </w:p>
    <w:p w14:paraId="48AD3158" w14:textId="60976A17" w:rsidR="00A24F7D" w:rsidRPr="000C559D" w:rsidRDefault="00BD5BB1" w:rsidP="008E53AC">
      <w:pPr>
        <w:tabs>
          <w:tab w:val="center" w:pos="4733"/>
          <w:tab w:val="right" w:pos="10773"/>
        </w:tabs>
        <w:autoSpaceDE w:val="0"/>
        <w:autoSpaceDN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92A31" w:rsidRPr="000C559D">
        <w:rPr>
          <w:rFonts w:ascii="Times New Roman" w:eastAsia="Times New Roman" w:hAnsi="Times New Roman" w:cs="Times New Roman"/>
          <w:color w:val="000000"/>
          <w:position w:val="-32"/>
          <w:sz w:val="24"/>
          <w:szCs w:val="24"/>
        </w:rPr>
        <w:object w:dxaOrig="5520" w:dyaOrig="740" w14:anchorId="65678546">
          <v:shape id="_x0000_i1029" type="#_x0000_t75" style="width:276.05pt;height:37.55pt" o:ole="">
            <v:imagedata r:id="rId22" o:title=""/>
          </v:shape>
          <o:OLEObject Type="Embed" ProgID="Equation.DSMT4" ShapeID="_x0000_i1029" DrawAspect="Content" ObjectID="_1713376020" r:id="rId23"/>
        </w:object>
      </w:r>
      <w:r>
        <w:rPr>
          <w:rFonts w:ascii="Times New Roman" w:eastAsia="Times New Roman" w:hAnsi="Times New Roman" w:cs="Times New Roman"/>
          <w:color w:val="000000"/>
          <w:sz w:val="24"/>
          <w:szCs w:val="24"/>
        </w:rPr>
        <w:tab/>
      </w:r>
      <w:r w:rsidR="00692A31" w:rsidRPr="000C559D">
        <w:rPr>
          <w:rFonts w:ascii="Times New Roman" w:eastAsia="Times New Roman" w:hAnsi="Times New Roman" w:cs="Times New Roman"/>
          <w:color w:val="000000"/>
          <w:sz w:val="24"/>
          <w:szCs w:val="24"/>
        </w:rPr>
        <w:t>(1)</w:t>
      </w:r>
    </w:p>
    <w:p w14:paraId="76E121D2" w14:textId="4472B95C" w:rsidR="00A24F7D" w:rsidRPr="000C559D" w:rsidRDefault="008E53AC" w:rsidP="00DB16D7">
      <w:pPr>
        <w:autoSpaceDE w:val="0"/>
        <w:autoSpaceDN w:val="0"/>
        <w:spacing w:before="9" w:line="480" w:lineRule="exact"/>
        <w:ind w:left="147" w:right="40" w:firstLineChars="200" w:firstLine="48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If the</w:t>
      </w:r>
      <w:r w:rsidRPr="00747017">
        <w:rPr>
          <w:rFonts w:ascii="Times New Roman" w:eastAsia="Times New Roman" w:hAnsi="Times New Roman" w:cs="Times New Roman"/>
          <w:color w:val="000000"/>
          <w:sz w:val="24"/>
          <w:szCs w:val="24"/>
        </w:rPr>
        <w:t xml:space="preserve"> f</w:t>
      </w:r>
      <w:r>
        <w:rPr>
          <w:rFonts w:ascii="Times New Roman" w:eastAsia="Times New Roman" w:hAnsi="Times New Roman" w:cs="Times New Roman"/>
          <w:color w:val="000000"/>
          <w:sz w:val="24"/>
          <w:szCs w:val="24"/>
        </w:rPr>
        <w:t xml:space="preserve">ield map </w:t>
      </w:r>
      <w:r w:rsidRPr="00747017">
        <w:rPr>
          <w:rFonts w:ascii="Times New Roman" w:eastAsia="Times New Roman" w:hAnsi="Times New Roman" w:cs="Times New Roman"/>
          <w:color w:val="000000"/>
          <w:sz w:val="24"/>
          <w:szCs w:val="24"/>
        </w:rPr>
        <w:t xml:space="preserve">derived by deep-learning </w:t>
      </w:r>
      <w:r>
        <w:rPr>
          <w:rFonts w:ascii="Times New Roman" w:eastAsia="Times New Roman" w:hAnsi="Times New Roman" w:cs="Times New Roman"/>
          <w:color w:val="000000"/>
          <w:sz w:val="24"/>
          <w:szCs w:val="24"/>
        </w:rPr>
        <w:t xml:space="preserve">is exact, the </w:t>
      </w:r>
      <w:r w:rsidRPr="00747017">
        <w:rPr>
          <w:rFonts w:ascii="Times New Roman" w:eastAsia="Times New Roman" w:hAnsi="Times New Roman" w:cs="Times New Roman"/>
          <w:color w:val="000000"/>
          <w:sz w:val="24"/>
          <w:szCs w:val="24"/>
        </w:rPr>
        <w:t>intensities</w:t>
      </w:r>
      <w:r>
        <w:rPr>
          <w:rFonts w:ascii="Times New Roman" w:eastAsia="Times New Roman" w:hAnsi="Times New Roman" w:cs="Times New Roman"/>
          <w:color w:val="000000"/>
          <w:sz w:val="24"/>
          <w:szCs w:val="24"/>
        </w:rPr>
        <w:t xml:space="preserve"> </w:t>
      </w:r>
      <w:r w:rsidRPr="00747017">
        <w:rPr>
          <w:rFonts w:ascii="Times New Roman" w:eastAsia="Times New Roman" w:hAnsi="Times New Roman" w:cs="Times New Roman"/>
          <w:color w:val="000000"/>
          <w:sz w:val="24"/>
          <w:szCs w:val="24"/>
        </w:rPr>
        <w:t xml:space="preserve">in the image after </w:t>
      </w:r>
      <w:r>
        <w:rPr>
          <w:rFonts w:ascii="Times New Roman" w:eastAsia="Times New Roman" w:hAnsi="Times New Roman" w:cs="Times New Roman"/>
          <w:color w:val="000000"/>
          <w:sz w:val="24"/>
          <w:szCs w:val="24"/>
        </w:rPr>
        <w:t>correction by Jacobian modulation J</w:t>
      </w:r>
      <w:r>
        <w:rPr>
          <w:rFonts w:ascii="Times New Roman" w:eastAsia="Times New Roman" w:hAnsi="Times New Roman" w:cs="Times New Roman"/>
          <w:color w:val="000000"/>
          <w:sz w:val="24"/>
          <w:szCs w:val="24"/>
          <w:vertAlign w:val="subscript"/>
        </w:rPr>
        <w:t>field</w:t>
      </w:r>
      <w:r>
        <w:rPr>
          <w:rFonts w:ascii="Times New Roman" w:eastAsia="Times New Roman" w:hAnsi="Times New Roman" w:cs="Times New Roman"/>
          <w:color w:val="000000"/>
          <w:sz w:val="24"/>
          <w:szCs w:val="24"/>
        </w:rPr>
        <w:t xml:space="preserve"> and </w:t>
      </w:r>
      <w:r w:rsidRPr="002B1D1B">
        <w:rPr>
          <w:rFonts w:ascii="Times New Roman" w:eastAsia="Times New Roman" w:hAnsi="Times New Roman" w:cs="Times New Roman"/>
          <w:color w:val="000000"/>
          <w:sz w:val="24"/>
          <w:szCs w:val="24"/>
        </w:rPr>
        <w:t>"true" image pixel intensities</w:t>
      </w:r>
      <w:r>
        <w:rPr>
          <w:rFonts w:ascii="Times New Roman" w:eastAsia="Times New Roman" w:hAnsi="Times New Roman" w:cs="Times New Roman"/>
          <w:color w:val="000000"/>
          <w:sz w:val="24"/>
          <w:szCs w:val="24"/>
        </w:rPr>
        <w:t xml:space="preserve"> will be the same. However, it is difficult to obtain an accurate Jacobian matrix. As the intensity accumulation and corresponding intensity dispersion in the image pair can compensate for each other </w:t>
      </w:r>
      <w:r w:rsidRPr="00747017">
        <w:rPr>
          <w:rFonts w:ascii="Times New Roman" w:eastAsia="Times New Roman" w:hAnsi="Times New Roman" w:cs="Times New Roman"/>
          <w:color w:val="000000"/>
          <w:sz w:val="24"/>
          <w:szCs w:val="24"/>
        </w:rPr>
        <w:t>to a certain degree</w:t>
      </w:r>
      <w:r>
        <w:rPr>
          <w:rFonts w:ascii="Times New Roman" w:eastAsia="Times New Roman" w:hAnsi="Times New Roman" w:cs="Times New Roman"/>
          <w:color w:val="000000"/>
          <w:sz w:val="24"/>
          <w:szCs w:val="24"/>
        </w:rPr>
        <w:t xml:space="preserve">, the intensity correction by Equation (1) has </w:t>
      </w:r>
      <w:r w:rsidRPr="00747017">
        <w:rPr>
          <w:rFonts w:ascii="Times New Roman" w:eastAsia="Times New Roman" w:hAnsi="Times New Roman" w:cs="Times New Roman"/>
          <w:color w:val="000000"/>
          <w:sz w:val="24"/>
          <w:szCs w:val="24"/>
        </w:rPr>
        <w:t xml:space="preserve">certain </w:t>
      </w:r>
      <w:r>
        <w:rPr>
          <w:rFonts w:ascii="Times New Roman" w:eastAsia="Times New Roman" w:hAnsi="Times New Roman" w:cs="Times New Roman"/>
          <w:color w:val="000000"/>
          <w:sz w:val="24"/>
          <w:szCs w:val="24"/>
        </w:rPr>
        <w:t xml:space="preserve">tolerance to field map error propagation and can obtain better images </w:t>
      </w:r>
      <w:r w:rsidRPr="0063256F">
        <w:rPr>
          <w:rFonts w:ascii="Times New Roman" w:eastAsia="Times New Roman" w:hAnsi="Times New Roman" w:cs="Times New Roman"/>
          <w:color w:val="000000"/>
          <w:sz w:val="24"/>
          <w:szCs w:val="24"/>
        </w:rPr>
        <w:t>compared to traditional Jacobian modulation.</w:t>
      </w:r>
      <w:r>
        <w:rPr>
          <w:rFonts w:ascii="Times New Roman" w:eastAsia="Times New Roman" w:hAnsi="Times New Roman" w:cs="Times New Roman"/>
          <w:color w:val="000000"/>
          <w:sz w:val="24"/>
          <w:szCs w:val="24"/>
        </w:rPr>
        <w:t xml:space="preserve"> After obtaining the corrected images, we need to </w:t>
      </w:r>
      <w:r w:rsidRPr="00FA6AEE">
        <w:rPr>
          <w:rFonts w:ascii="Times New Roman" w:eastAsia="Times New Roman" w:hAnsi="Times New Roman" w:cs="Times New Roman"/>
          <w:color w:val="000000"/>
          <w:sz w:val="24"/>
          <w:szCs w:val="24"/>
        </w:rPr>
        <w:t xml:space="preserve">derive </w:t>
      </w:r>
      <w:r>
        <w:rPr>
          <w:rFonts w:ascii="Times New Roman" w:eastAsia="Times New Roman" w:hAnsi="Times New Roman" w:cs="Times New Roman"/>
          <w:color w:val="000000"/>
          <w:sz w:val="24"/>
          <w:szCs w:val="24"/>
        </w:rPr>
        <w:t xml:space="preserve">the cycle </w:t>
      </w:r>
      <w:r w:rsidRPr="0063256F">
        <w:rPr>
          <w:rFonts w:ascii="Times New Roman" w:eastAsia="Times New Roman" w:hAnsi="Times New Roman" w:cs="Times New Roman"/>
          <w:color w:val="000000"/>
          <w:sz w:val="24"/>
          <w:szCs w:val="24"/>
        </w:rPr>
        <w:t xml:space="preserve">back-calculated </w:t>
      </w:r>
      <w:r>
        <w:rPr>
          <w:rFonts w:ascii="Times New Roman" w:eastAsia="Times New Roman" w:hAnsi="Times New Roman" w:cs="Times New Roman"/>
          <w:color w:val="000000"/>
          <w:sz w:val="24"/>
          <w:szCs w:val="24"/>
        </w:rPr>
        <w:t xml:space="preserve">images based on the forward model to </w:t>
      </w:r>
      <w:r>
        <w:rPr>
          <w:rFonts w:ascii="Times New Roman" w:eastAsia="Times New Roman" w:hAnsi="Times New Roman" w:cs="Times New Roman"/>
          <w:color w:val="231F20"/>
          <w:sz w:val="24"/>
          <w:szCs w:val="24"/>
        </w:rPr>
        <w:t xml:space="preserve">get the </w:t>
      </w:r>
      <w:r>
        <w:rPr>
          <w:rFonts w:ascii="Times New Roman" w:eastAsia="Times New Roman" w:hAnsi="Times New Roman" w:cs="Times New Roman"/>
          <w:color w:val="000000"/>
          <w:sz w:val="24"/>
          <w:szCs w:val="24"/>
        </w:rPr>
        <w:t xml:space="preserve">cycle-consistent loss for </w:t>
      </w:r>
      <w:r w:rsidRPr="0063256F">
        <w:rPr>
          <w:rFonts w:ascii="Times New Roman" w:eastAsia="Times New Roman" w:hAnsi="Times New Roman" w:cs="Times New Roman"/>
          <w:color w:val="000000"/>
          <w:sz w:val="24"/>
          <w:szCs w:val="24"/>
        </w:rPr>
        <w:t xml:space="preserve">unsupervised </w:t>
      </w:r>
      <w:r>
        <w:rPr>
          <w:rFonts w:ascii="Times New Roman" w:eastAsia="Times New Roman" w:hAnsi="Times New Roman" w:cs="Times New Roman"/>
          <w:color w:val="000000"/>
          <w:sz w:val="24"/>
          <w:szCs w:val="24"/>
        </w:rPr>
        <w:t>training</w:t>
      </w:r>
      <w:sdt>
        <w:sdtPr>
          <w:tag w:val="goog_rdk_204"/>
          <w:id w:val="1248151424"/>
        </w:sdtPr>
        <w:sdtEndPr/>
        <w:sdtContent>
          <w:r>
            <w:rPr>
              <w:rFonts w:ascii="Times New Roman" w:eastAsia="Times New Roman" w:hAnsi="Times New Roman" w:cs="Times New Roman"/>
              <w:color w:val="000000"/>
              <w:sz w:val="24"/>
              <w:szCs w:val="24"/>
            </w:rPr>
            <w:t xml:space="preserve"> of</w:t>
          </w:r>
        </w:sdtContent>
      </w:sdt>
      <w:r>
        <w:rPr>
          <w:rFonts w:ascii="Times New Roman" w:eastAsia="Times New Roman" w:hAnsi="Times New Roman" w:cs="Times New Roman"/>
          <w:color w:val="000000"/>
          <w:sz w:val="24"/>
          <w:szCs w:val="24"/>
        </w:rPr>
        <w:t xml:space="preserve"> the network. More detail</w:t>
      </w:r>
      <w:r w:rsidRPr="0063256F">
        <w:rPr>
          <w:rFonts w:ascii="Times New Roman" w:eastAsia="Times New Roman" w:hAnsi="Times New Roman" w:cs="Times New Roman"/>
          <w:color w:val="000000"/>
          <w:sz w:val="24"/>
          <w:szCs w:val="24"/>
        </w:rPr>
        <w:t>s regarding cycle</w:t>
      </w:r>
      <w:r>
        <w:rPr>
          <w:rFonts w:ascii="Times New Roman" w:eastAsia="Times New Roman" w:hAnsi="Times New Roman" w:cs="Times New Roman"/>
          <w:color w:val="000000"/>
          <w:sz w:val="24"/>
          <w:szCs w:val="24"/>
        </w:rPr>
        <w:t>-</w:t>
      </w:r>
      <w:r w:rsidRPr="0063256F">
        <w:rPr>
          <w:rFonts w:ascii="Times New Roman" w:eastAsia="Times New Roman" w:hAnsi="Times New Roman" w:cs="Times New Roman"/>
          <w:color w:val="000000"/>
          <w:sz w:val="24"/>
          <w:szCs w:val="24"/>
        </w:rPr>
        <w:t xml:space="preserve">consistency loss calculation </w:t>
      </w:r>
      <w:r>
        <w:rPr>
          <w:rFonts w:ascii="Times New Roman" w:eastAsia="Times New Roman" w:hAnsi="Times New Roman" w:cs="Times New Roman"/>
          <w:color w:val="000000"/>
          <w:sz w:val="24"/>
          <w:szCs w:val="24"/>
        </w:rPr>
        <w:t>can be found in the supporting information Text S4</w:t>
      </w:r>
      <w:r w:rsidR="008E11D5">
        <w:rPr>
          <w:rFonts w:ascii="Times New Roman" w:eastAsia="Times New Roman" w:hAnsi="Times New Roman" w:cs="Times New Roman"/>
          <w:color w:val="000000"/>
          <w:sz w:val="24"/>
          <w:szCs w:val="24"/>
        </w:rPr>
        <w:t>.</w:t>
      </w:r>
    </w:p>
    <w:p w14:paraId="3C5D155F" w14:textId="3D673FF4" w:rsidR="00A24F7D" w:rsidRPr="001C63E0" w:rsidRDefault="001C63E0" w:rsidP="001C63E0">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2.4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Pr="001C63E0">
        <w:rPr>
          <w:rFonts w:ascii="Times New Roman" w:eastAsia="宋体" w:hAnsi="Times New Roman" w:cs="Times New Roman"/>
          <w:sz w:val="30"/>
          <w:szCs w:val="30"/>
        </w:rPr>
        <w:t>The Loss function</w:t>
      </w:r>
    </w:p>
    <w:p w14:paraId="697B7732" w14:textId="4300F6D6" w:rsidR="008E11D5" w:rsidRPr="008E11D5" w:rsidRDefault="008E53AC" w:rsidP="008E53AC">
      <w:pPr>
        <w:spacing w:line="480" w:lineRule="exac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optimize the performance of</w:t>
      </w:r>
      <w:r w:rsidRPr="00FA6AEE">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 xml:space="preserve">usceptibility artifact </w:t>
      </w:r>
      <w:r w:rsidRPr="00FA6AEE">
        <w:rPr>
          <w:rFonts w:ascii="Times New Roman" w:eastAsia="Times New Roman" w:hAnsi="Times New Roman" w:cs="Times New Roman"/>
          <w:color w:val="000000"/>
          <w:sz w:val="24"/>
          <w:szCs w:val="24"/>
        </w:rPr>
        <w:t>correction</w:t>
      </w:r>
      <w:r>
        <w:rPr>
          <w:rFonts w:ascii="Times New Roman" w:eastAsia="Times New Roman" w:hAnsi="Times New Roman" w:cs="Times New Roman"/>
          <w:color w:val="000000"/>
          <w:sz w:val="24"/>
          <w:szCs w:val="24"/>
        </w:rPr>
        <w:t>, we propose a hybrid loss function that considers several</w:t>
      </w:r>
      <w:r w:rsidRPr="00FA6AEE">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 xml:space="preserve">nowledge </w:t>
      </w:r>
      <w:r w:rsidRPr="00971A4B">
        <w:rPr>
          <w:rFonts w:ascii="Times New Roman" w:eastAsia="Times New Roman" w:hAnsi="Times New Roman" w:cs="Times New Roman"/>
          <w:color w:val="000000"/>
          <w:sz w:val="24"/>
          <w:szCs w:val="24"/>
        </w:rPr>
        <w:t>priors.</w:t>
      </w:r>
      <w:r>
        <w:rPr>
          <w:rFonts w:ascii="Times New Roman" w:eastAsia="Times New Roman" w:hAnsi="Times New Roman" w:cs="Times New Roman"/>
          <w:color w:val="000000"/>
          <w:sz w:val="24"/>
          <w:szCs w:val="24"/>
        </w:rPr>
        <w:t xml:space="preserve"> The first term of the hybrid loss is the cycle-consistency losses between the cycle back-</w:t>
      </w:r>
      <w:r w:rsidRPr="00971A4B">
        <w:t xml:space="preserve"> </w:t>
      </w:r>
      <w:r w:rsidRPr="00971A4B">
        <w:rPr>
          <w:rFonts w:ascii="Times New Roman" w:eastAsia="Times New Roman" w:hAnsi="Times New Roman" w:cs="Times New Roman"/>
          <w:color w:val="000000"/>
          <w:sz w:val="24"/>
          <w:szCs w:val="24"/>
        </w:rPr>
        <w:t xml:space="preserve">-calculated </w:t>
      </w:r>
      <w:r>
        <w:rPr>
          <w:rFonts w:ascii="Times New Roman" w:eastAsia="Times New Roman" w:hAnsi="Times New Roman" w:cs="Times New Roman"/>
          <w:color w:val="000000"/>
          <w:sz w:val="24"/>
          <w:szCs w:val="24"/>
        </w:rPr>
        <w:t xml:space="preserve">blip-UP/DOWN images and original UP/DOWN images. It also consists of the field map loss that </w:t>
      </w:r>
      <w:r w:rsidRPr="00FA6AEE">
        <w:rPr>
          <w:rFonts w:ascii="Times New Roman" w:eastAsia="Times New Roman" w:hAnsi="Times New Roman" w:cs="Times New Roman"/>
          <w:color w:val="000000"/>
          <w:sz w:val="24"/>
          <w:szCs w:val="24"/>
        </w:rPr>
        <w:t xml:space="preserve">enforces </w:t>
      </w:r>
      <w:r>
        <w:rPr>
          <w:rFonts w:ascii="Times New Roman" w:eastAsia="Times New Roman" w:hAnsi="Times New Roman" w:cs="Times New Roman"/>
          <w:color w:val="000000"/>
          <w:sz w:val="24"/>
          <w:szCs w:val="24"/>
        </w:rPr>
        <w:t>similarity between the two field maps, and the structural similarity between the T2/T1 weighted imaged and the corrected EPI images. The hybrid loss function can be denoted as</w:t>
      </w:r>
      <w:r w:rsidR="008E11D5" w:rsidRPr="008E11D5">
        <w:rPr>
          <w:rFonts w:ascii="Times New Roman" w:eastAsia="Times New Roman" w:hAnsi="Times New Roman" w:cs="Times New Roman"/>
          <w:color w:val="000000"/>
          <w:sz w:val="24"/>
          <w:szCs w:val="24"/>
        </w:rPr>
        <w:t>:</w:t>
      </w:r>
    </w:p>
    <w:p w14:paraId="3EA9CD73" w14:textId="46A6B3E5" w:rsidR="00A24F7D" w:rsidRDefault="00BD5BB1" w:rsidP="008E53AC">
      <w:pPr>
        <w:tabs>
          <w:tab w:val="center" w:pos="4733"/>
          <w:tab w:val="right" w:pos="10773"/>
        </w:tabs>
        <w:autoSpaceDE w:val="0"/>
        <w:autoSpaceDN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867D3F">
        <w:rPr>
          <w:rFonts w:ascii="Times New Roman" w:eastAsia="Times New Roman" w:hAnsi="Times New Roman" w:cs="Times New Roman"/>
          <w:color w:val="000000"/>
          <w:position w:val="-14"/>
          <w:sz w:val="20"/>
          <w:szCs w:val="20"/>
        </w:rPr>
        <w:object w:dxaOrig="5000" w:dyaOrig="380" w14:anchorId="31E3A4F1">
          <v:shape id="_x0000_i1030" type="#_x0000_t75" style="width:250.45pt;height:19pt" o:ole="">
            <v:imagedata r:id="rId24" o:title=""/>
          </v:shape>
          <o:OLEObject Type="Embed" ProgID="Equation.DSMT4" ShapeID="_x0000_i1030" DrawAspect="Content" ObjectID="_1713376021" r:id="rId25"/>
        </w:object>
      </w:r>
      <w:r>
        <w:rPr>
          <w:rFonts w:ascii="Times New Roman" w:eastAsia="Times New Roman" w:hAnsi="Times New Roman" w:cs="Times New Roman"/>
          <w:color w:val="000000"/>
          <w:sz w:val="20"/>
          <w:szCs w:val="20"/>
        </w:rPr>
        <w:tab/>
      </w:r>
      <w:bookmarkStart w:id="17" w:name="_Hlk98854120"/>
      <w:r w:rsidR="0049669B" w:rsidRPr="000C559D">
        <w:rPr>
          <w:rFonts w:ascii="Times New Roman" w:eastAsia="Times New Roman" w:hAnsi="Times New Roman" w:cs="Times New Roman"/>
          <w:color w:val="000000"/>
          <w:sz w:val="24"/>
          <w:szCs w:val="24"/>
        </w:rPr>
        <w:t>(</w:t>
      </w:r>
      <w:r w:rsidR="0049669B">
        <w:rPr>
          <w:rFonts w:ascii="Times New Roman" w:eastAsia="Times New Roman" w:hAnsi="Times New Roman" w:cs="Times New Roman"/>
          <w:color w:val="000000"/>
          <w:sz w:val="24"/>
          <w:szCs w:val="24"/>
        </w:rPr>
        <w:t>2</w:t>
      </w:r>
      <w:r w:rsidR="0049669B" w:rsidRPr="000C559D">
        <w:rPr>
          <w:rFonts w:ascii="Times New Roman" w:eastAsia="Times New Roman" w:hAnsi="Times New Roman" w:cs="Times New Roman"/>
          <w:color w:val="000000"/>
          <w:sz w:val="24"/>
          <w:szCs w:val="24"/>
        </w:rPr>
        <w:t>)</w:t>
      </w:r>
      <w:bookmarkEnd w:id="17"/>
    </w:p>
    <w:p w14:paraId="2F6A582C" w14:textId="62B283A8" w:rsidR="00ED5098" w:rsidRDefault="007E0381" w:rsidP="00ED5098">
      <w:pPr>
        <w:autoSpaceDE w:val="0"/>
        <w:autoSpaceDN w:val="0"/>
        <w:spacing w:before="9" w:line="480" w:lineRule="exact"/>
        <w:ind w:left="147" w:right="40" w:firstLineChars="200" w:firstLine="480"/>
        <w:rPr>
          <w:rFonts w:ascii="Times New Roman" w:eastAsia="Times New Roman" w:hAnsi="Times New Roman" w:cs="Times New Roman"/>
          <w:color w:val="000000"/>
          <w:sz w:val="24"/>
          <w:szCs w:val="24"/>
        </w:rPr>
      </w:pPr>
      <w:r w:rsidRPr="000C559D">
        <w:rPr>
          <w:rFonts w:ascii="Times New Roman" w:eastAsia="Times New Roman" w:hAnsi="Times New Roman" w:cs="Times New Roman"/>
          <w:color w:val="000000"/>
          <w:sz w:val="24"/>
          <w:szCs w:val="24"/>
        </w:rPr>
        <w:t xml:space="preserve">Where </w:t>
      </w:r>
      <w:r w:rsidRPr="000C559D">
        <w:rPr>
          <w:rFonts w:ascii="Times New Roman" w:eastAsia="Times New Roman" w:hAnsi="Times New Roman" w:cs="Times New Roman"/>
          <w:color w:val="000000"/>
          <w:position w:val="-12"/>
          <w:sz w:val="24"/>
          <w:szCs w:val="24"/>
        </w:rPr>
        <w:object w:dxaOrig="939" w:dyaOrig="360" w14:anchorId="6F9ADED5">
          <v:shape id="_x0000_i1031" type="#_x0000_t75" style="width:47.25pt;height:17.65pt" o:ole="">
            <v:imagedata r:id="rId26" o:title=""/>
          </v:shape>
          <o:OLEObject Type="Embed" ProgID="Equation.DSMT4" ShapeID="_x0000_i1031" DrawAspect="Content" ObjectID="_1713376022" r:id="rId27"/>
        </w:object>
      </w:r>
      <w:r w:rsidRPr="000C559D">
        <w:rPr>
          <w:rFonts w:ascii="Times New Roman" w:eastAsia="Times New Roman" w:hAnsi="Times New Roman" w:cs="Times New Roman"/>
          <w:color w:val="000000"/>
          <w:sz w:val="24"/>
          <w:szCs w:val="24"/>
        </w:rPr>
        <w:t xml:space="preserve"> </w:t>
      </w:r>
      <w:r w:rsidR="008E53AC">
        <w:rPr>
          <w:rFonts w:ascii="Times New Roman" w:eastAsia="Times New Roman" w:hAnsi="Times New Roman" w:cs="Times New Roman"/>
          <w:color w:val="000000"/>
          <w:sz w:val="24"/>
          <w:szCs w:val="24"/>
        </w:rPr>
        <w:t xml:space="preserve">is the cycle-consistency loss represents the difference between the original </w:t>
      </w:r>
      <w:r w:rsidR="008E53AC">
        <w:rPr>
          <w:rFonts w:ascii="Times New Roman" w:eastAsia="Times New Roman" w:hAnsi="Times New Roman" w:cs="Times New Roman"/>
          <w:color w:val="000000"/>
          <w:sz w:val="24"/>
          <w:szCs w:val="24"/>
        </w:rPr>
        <w:lastRenderedPageBreak/>
        <w:t>and the cycle back</w:t>
      </w:r>
      <w:r w:rsidR="008E53AC" w:rsidRPr="00F34D3F">
        <w:rPr>
          <w:rFonts w:ascii="Times New Roman" w:eastAsia="Times New Roman" w:hAnsi="Times New Roman" w:cs="Times New Roman"/>
          <w:color w:val="000000"/>
          <w:sz w:val="24"/>
          <w:szCs w:val="24"/>
        </w:rPr>
        <w:t>-calculated</w:t>
      </w:r>
      <w:r w:rsidR="008E53AC">
        <w:rPr>
          <w:rFonts w:ascii="Times New Roman" w:eastAsia="Times New Roman" w:hAnsi="Times New Roman" w:cs="Times New Roman"/>
          <w:color w:val="000000"/>
          <w:sz w:val="24"/>
          <w:szCs w:val="24"/>
        </w:rPr>
        <w:t xml:space="preserve"> images.</w:t>
      </w:r>
      <w:r w:rsidRPr="000C559D">
        <w:rPr>
          <w:rFonts w:ascii="Times New Roman" w:eastAsia="Times New Roman" w:hAnsi="Times New Roman" w:cs="Times New Roman"/>
          <w:color w:val="000000"/>
          <w:position w:val="-14"/>
          <w:sz w:val="24"/>
          <w:szCs w:val="24"/>
        </w:rPr>
        <w:object w:dxaOrig="840" w:dyaOrig="381" w14:anchorId="3056E047">
          <v:shape id="_x0000_i1032" type="#_x0000_t75" style="width:41.95pt;height:19.2pt" o:ole="">
            <v:imagedata r:id="rId28" o:title=""/>
          </v:shape>
          <o:OLEObject Type="Embed" ProgID="Equation.DSMT4" ShapeID="_x0000_i1032" DrawAspect="Content" ObjectID="_1713376023" r:id="rId29"/>
        </w:object>
      </w:r>
      <w:r w:rsidR="008E11D5" w:rsidRPr="008E11D5">
        <w:rPr>
          <w:rFonts w:ascii="Times New Roman" w:eastAsia="Times New Roman" w:hAnsi="Times New Roman" w:cs="Times New Roman"/>
          <w:color w:val="000000"/>
          <w:sz w:val="24"/>
          <w:szCs w:val="24"/>
        </w:rPr>
        <w:t xml:space="preserve"> </w:t>
      </w:r>
      <w:r w:rsidR="008E53AC">
        <w:rPr>
          <w:rFonts w:ascii="Times New Roman" w:eastAsia="Times New Roman" w:hAnsi="Times New Roman" w:cs="Times New Roman"/>
          <w:color w:val="000000"/>
          <w:sz w:val="24"/>
          <w:szCs w:val="24"/>
        </w:rPr>
        <w:t>denotes the loss of the difference between two field maps.</w:t>
      </w:r>
      <w:r w:rsidR="00FC2E3A" w:rsidRPr="000C559D">
        <w:rPr>
          <w:rFonts w:ascii="Times New Roman" w:eastAsia="Times New Roman" w:hAnsi="Times New Roman" w:cs="Times New Roman"/>
          <w:color w:val="000000"/>
          <w:sz w:val="24"/>
          <w:szCs w:val="24"/>
        </w:rPr>
        <w:t xml:space="preserve"> </w:t>
      </w:r>
      <w:r w:rsidRPr="000C559D">
        <w:rPr>
          <w:rFonts w:ascii="Times New Roman" w:eastAsia="Times New Roman" w:hAnsi="Times New Roman" w:cs="Times New Roman"/>
          <w:color w:val="000000"/>
          <w:position w:val="-12"/>
          <w:sz w:val="24"/>
          <w:szCs w:val="24"/>
        </w:rPr>
        <w:object w:dxaOrig="776" w:dyaOrig="360" w14:anchorId="21D81F4C">
          <v:shape id="_x0000_i1033" type="#_x0000_t75" style="width:38.85pt;height:17.65pt" o:ole="">
            <v:imagedata r:id="rId30" o:title=""/>
          </v:shape>
          <o:OLEObject Type="Embed" ProgID="Equation.DSMT4" ShapeID="_x0000_i1033" DrawAspect="Content" ObjectID="_1713376024" r:id="rId31"/>
        </w:object>
      </w:r>
      <w:r w:rsidRPr="000C559D">
        <w:rPr>
          <w:rFonts w:ascii="Times New Roman" w:eastAsia="Times New Roman" w:hAnsi="Times New Roman" w:cs="Times New Roman"/>
          <w:color w:val="000000"/>
          <w:sz w:val="24"/>
          <w:szCs w:val="24"/>
        </w:rPr>
        <w:t xml:space="preserve"> </w:t>
      </w:r>
      <w:r w:rsidR="008E53AC">
        <w:rPr>
          <w:rFonts w:ascii="Times New Roman" w:eastAsia="Times New Roman" w:hAnsi="Times New Roman" w:cs="Times New Roman"/>
          <w:color w:val="000000"/>
          <w:sz w:val="24"/>
          <w:szCs w:val="24"/>
        </w:rPr>
        <w:t>denotes the loss for the two corrected UP/DOWN images. And</w:t>
      </w:r>
      <w:r w:rsidR="00FC2E3A" w:rsidRPr="000C559D">
        <w:rPr>
          <w:rFonts w:ascii="Times New Roman" w:eastAsia="Times New Roman" w:hAnsi="Times New Roman" w:cs="Times New Roman"/>
          <w:color w:val="000000"/>
          <w:sz w:val="24"/>
          <w:szCs w:val="24"/>
        </w:rPr>
        <w:t xml:space="preserve"> </w:t>
      </w:r>
      <w:r w:rsidR="00867D3F" w:rsidRPr="000C559D">
        <w:rPr>
          <w:rFonts w:ascii="Times New Roman" w:eastAsia="Times New Roman" w:hAnsi="Times New Roman" w:cs="Times New Roman"/>
          <w:color w:val="000000"/>
          <w:position w:val="-12"/>
          <w:sz w:val="24"/>
          <w:szCs w:val="24"/>
        </w:rPr>
        <w:object w:dxaOrig="780" w:dyaOrig="360" w14:anchorId="29F6386D">
          <v:shape id="_x0000_i1034" type="#_x0000_t75" style="width:38.85pt;height:17.65pt" o:ole="">
            <v:imagedata r:id="rId32" o:title=""/>
          </v:shape>
          <o:OLEObject Type="Embed" ProgID="Equation.DSMT4" ShapeID="_x0000_i1034" DrawAspect="Content" ObjectID="_1713376025" r:id="rId33"/>
        </w:object>
      </w:r>
      <w:r w:rsidRPr="000C559D">
        <w:rPr>
          <w:rFonts w:ascii="Times New Roman" w:eastAsia="Times New Roman" w:hAnsi="Times New Roman" w:cs="Times New Roman"/>
          <w:color w:val="000000"/>
          <w:sz w:val="24"/>
          <w:szCs w:val="24"/>
        </w:rPr>
        <w:t xml:space="preserve"> </w:t>
      </w:r>
      <w:r w:rsidR="00B561E4" w:rsidRPr="00B561E4">
        <w:rPr>
          <w:rFonts w:ascii="Times New Roman" w:eastAsia="Times New Roman" w:hAnsi="Times New Roman" w:cs="Times New Roman" w:hint="eastAsia"/>
          <w:color w:val="000000"/>
          <w:sz w:val="24"/>
          <w:szCs w:val="24"/>
        </w:rPr>
        <w:t>means</w:t>
      </w:r>
      <w:r w:rsidR="00B561E4">
        <w:rPr>
          <w:rFonts w:ascii="Times New Roman" w:eastAsia="Times New Roman" w:hAnsi="Times New Roman" w:cs="Times New Roman"/>
          <w:color w:val="000000"/>
          <w:sz w:val="24"/>
          <w:szCs w:val="24"/>
        </w:rPr>
        <w:t xml:space="preserve"> the n</w:t>
      </w:r>
      <w:r w:rsidR="00B561E4" w:rsidRPr="00B561E4">
        <w:rPr>
          <w:rFonts w:ascii="Times New Roman" w:eastAsia="Times New Roman" w:hAnsi="Times New Roman" w:cs="Times New Roman"/>
          <w:color w:val="000000"/>
          <w:sz w:val="24"/>
          <w:szCs w:val="24"/>
        </w:rPr>
        <w:t>ormalized mutual information</w:t>
      </w:r>
      <w:r w:rsidR="00DD64F3">
        <w:rPr>
          <w:rFonts w:ascii="Times New Roman" w:eastAsia="Times New Roman" w:hAnsi="Times New Roman" w:cs="Times New Roman"/>
          <w:color w:val="000000"/>
          <w:sz w:val="24"/>
          <w:szCs w:val="24"/>
        </w:rPr>
        <w:t>(NMI)</w:t>
      </w:r>
      <w:r w:rsidR="00B561E4">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&lt;EndNote&gt;&lt;Cite&gt;&lt;Author&gt;Estévez&lt;/Author&gt;&lt;Year&gt;2009&lt;/Year&gt;&lt;RecNum&gt;91&lt;/RecNum&gt;&lt;DisplayText&gt;&lt;style face="superscript"&gt;33,34&lt;/style&gt;&lt;/DisplayText&gt;&lt;record&gt;&lt;rec-number&gt;91&lt;/rec-number&gt;&lt;foreign-keys&gt;&lt;key app="EN" db-id="t292sz926dtfsle9v045vaxr0esddesv5xt0" timestamp="1647920869"&gt;91&lt;/key&gt;&lt;/foreign-keys&gt;&lt;ref-type name="Journal Article"&gt;17&lt;/ref-type&gt;&lt;contributors&gt;&lt;authors&gt;&lt;author&gt;Estévez, Pablo A&lt;/author&gt;&lt;author&gt;Tesmer, Michel&lt;/author&gt;&lt;author&gt;Perez, Claudio A&lt;/author&gt;&lt;author&gt;Zurada, Jacek M&lt;/author&gt;&lt;/authors&gt;&lt;/contributors&gt;&lt;titles&gt;&lt;title&gt;Normalized mutual information feature selection&lt;/title&gt;&lt;secondary-title&gt;IEEE Transactions on neural networks&lt;/secondary-title&gt;&lt;/titles&gt;&lt;periodical&gt;&lt;full-title&gt;IEEE Transactions on neural networks&lt;/full-title&gt;&lt;/periodical&gt;&lt;pages&gt;189-201&lt;/pages&gt;&lt;volume&gt;20&lt;/volume&gt;&lt;number&gt;2&lt;/number&gt;&lt;dates&gt;&lt;year&gt;2009&lt;/year&gt;&lt;/dates&gt;&lt;isbn&gt;1045-9227&lt;/isbn&gt;&lt;urls&gt;&lt;/urls&gt;&lt;/record&gt;&lt;/Cite&gt;&lt;Cite&gt;&lt;Author&gt;Studholme&lt;/Author&gt;&lt;Year&gt;1999&lt;/Year&gt;&lt;RecNum&gt;95&lt;/RecNum&gt;&lt;record&gt;&lt;rec-number&gt;95&lt;/rec-number&gt;&lt;foreign-keys&gt;&lt;key app="EN" db-id="t292sz926dtfsle9v045vaxr0esddesv5xt0" timestamp="1649330328"&gt;95&lt;/key&gt;&lt;/foreign-keys&gt;&lt;ref-type name="Journal Article"&gt;17&lt;/ref-type&gt;&lt;contributors&gt;&lt;authors&gt;&lt;author&gt;Studholme, Colin&lt;/author&gt;&lt;author&gt;Hill, Derek LG&lt;/author&gt;&lt;author&gt;Hawkes, David J&lt;/author&gt;&lt;/authors&gt;&lt;/contributors&gt;&lt;titles&gt;&lt;title&gt;An overlap invariant entropy measure of 3D medical image alignment&lt;/title&gt;&lt;secondary-title&gt;Pattern recognition&lt;/secondary-title&gt;&lt;/titles&gt;&lt;periodical&gt;&lt;full-title&gt;Pattern recognition&lt;/full-title&gt;&lt;/periodical&gt;&lt;pages&gt;71-86&lt;/pages&gt;&lt;volume&gt;32&lt;/volume&gt;&lt;number&gt;1&lt;/number&gt;&lt;dates&gt;&lt;year&gt;1999&lt;/year&gt;&lt;/dates&gt;&lt;isbn&gt;0031-3203&lt;/isbn&gt;&lt;urls&gt;&lt;/urls&gt;&lt;/record&gt;&lt;/Cite&gt;&lt;/EndNote&gt;</w:instrText>
      </w:r>
      <w:r w:rsidR="00B561E4">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33,34</w:t>
      </w:r>
      <w:r w:rsidR="00B561E4">
        <w:rPr>
          <w:rFonts w:ascii="Times New Roman" w:eastAsia="Times New Roman" w:hAnsi="Times New Roman" w:cs="Times New Roman"/>
          <w:color w:val="000000"/>
          <w:sz w:val="24"/>
          <w:szCs w:val="24"/>
        </w:rPr>
        <w:fldChar w:fldCharType="end"/>
      </w:r>
      <w:r w:rsidR="00ED5098" w:rsidRPr="00ED5098">
        <w:rPr>
          <w:rFonts w:ascii="Times New Roman" w:eastAsia="Times New Roman" w:hAnsi="Times New Roman" w:cs="Times New Roman"/>
          <w:color w:val="000000"/>
          <w:sz w:val="24"/>
          <w:szCs w:val="24"/>
        </w:rPr>
        <w:t xml:space="preserve"> </w:t>
      </w:r>
      <w:r w:rsidR="00ED5098" w:rsidRPr="001B77DA">
        <w:rPr>
          <w:rFonts w:ascii="Times New Roman" w:eastAsia="Times New Roman" w:hAnsi="Times New Roman" w:cs="Times New Roman"/>
          <w:color w:val="000000"/>
          <w:sz w:val="24"/>
          <w:szCs w:val="24"/>
        </w:rPr>
        <w:t xml:space="preserve">for the structural similarity between the </w:t>
      </w:r>
      <w:r w:rsidR="008E53AC">
        <w:rPr>
          <w:rFonts w:ascii="Times New Roman" w:eastAsia="Times New Roman" w:hAnsi="Times New Roman" w:cs="Times New Roman"/>
          <w:color w:val="000000"/>
          <w:sz w:val="24"/>
          <w:szCs w:val="24"/>
        </w:rPr>
        <w:t>susceptibility artifact-corrected image and the reference image</w:t>
      </w:r>
      <w:r w:rsidR="008E53AC">
        <w:rPr>
          <w:rFonts w:ascii="宋体" w:eastAsia="宋体" w:hAnsi="宋体" w:cs="宋体"/>
          <w:color w:val="000000"/>
          <w:sz w:val="24"/>
          <w:szCs w:val="24"/>
        </w:rPr>
        <w:t xml:space="preserve">, </w:t>
      </w:r>
      <w:r w:rsidR="008E53AC">
        <w:rPr>
          <w:rFonts w:ascii="Times New Roman" w:eastAsia="Times New Roman" w:hAnsi="Times New Roman" w:cs="Times New Roman"/>
          <w:color w:val="000000"/>
          <w:sz w:val="24"/>
          <w:szCs w:val="24"/>
        </w:rPr>
        <w:t>which is defined as:</w:t>
      </w:r>
    </w:p>
    <w:p w14:paraId="1685AACC" w14:textId="7BDA7960" w:rsidR="00DF2870" w:rsidRDefault="009A45AE" w:rsidP="008E53AC">
      <w:pPr>
        <w:tabs>
          <w:tab w:val="center" w:pos="4733"/>
          <w:tab w:val="right" w:pos="10773"/>
        </w:tabs>
        <w:autoSpaceDE w:val="0"/>
        <w:autoSpaceDN w:val="0"/>
        <w:spacing w:line="480" w:lineRule="exac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D5098" w:rsidRPr="001B77DA">
        <w:rPr>
          <w:rFonts w:ascii="Times New Roman" w:eastAsia="Times New Roman" w:hAnsi="Times New Roman" w:cs="Times New Roman"/>
          <w:color w:val="000000"/>
          <w:position w:val="-14"/>
          <w:sz w:val="24"/>
          <w:szCs w:val="24"/>
        </w:rPr>
        <w:object w:dxaOrig="2820" w:dyaOrig="380" w14:anchorId="7E0C0D62">
          <v:shape id="_x0000_i1035" type="#_x0000_t75" style="width:140.9pt;height:19pt" o:ole="">
            <v:imagedata r:id="rId34" o:title=""/>
          </v:shape>
          <o:OLEObject Type="Embed" ProgID="Equation.DSMT4" ShapeID="_x0000_i1035" DrawAspect="Content" ObjectID="_1713376026" r:id="rId35"/>
        </w:object>
      </w:r>
      <w:r>
        <w:rPr>
          <w:rFonts w:ascii="Times New Roman" w:eastAsia="Times New Roman" w:hAnsi="Times New Roman" w:cs="Times New Roman"/>
          <w:color w:val="000000"/>
          <w:sz w:val="24"/>
          <w:szCs w:val="24"/>
        </w:rPr>
        <w:tab/>
      </w:r>
      <w:r w:rsidR="00ED5098">
        <w:rPr>
          <w:rFonts w:ascii="Times New Roman" w:eastAsia="Times New Roman" w:hAnsi="Times New Roman" w:cs="Times New Roman"/>
          <w:color w:val="000000"/>
          <w:sz w:val="24"/>
          <w:szCs w:val="24"/>
        </w:rPr>
        <w:t>(</w:t>
      </w:r>
      <w:r w:rsidR="00DF2870">
        <w:rPr>
          <w:rFonts w:ascii="Times New Roman" w:eastAsia="Times New Roman" w:hAnsi="Times New Roman" w:cs="Times New Roman"/>
          <w:color w:val="000000"/>
          <w:sz w:val="24"/>
          <w:szCs w:val="24"/>
        </w:rPr>
        <w:t>3</w:t>
      </w:r>
      <w:r w:rsidR="00ED5098">
        <w:rPr>
          <w:rFonts w:ascii="Times New Roman" w:eastAsia="Times New Roman" w:hAnsi="Times New Roman" w:cs="Times New Roman"/>
          <w:color w:val="000000"/>
          <w:sz w:val="24"/>
          <w:szCs w:val="24"/>
        </w:rPr>
        <w:t>)</w:t>
      </w:r>
    </w:p>
    <w:p w14:paraId="65DEFCB2" w14:textId="2A872842" w:rsidR="00D757C4" w:rsidRDefault="00787D1B" w:rsidP="00ED5098">
      <w:pPr>
        <w:autoSpaceDE w:val="0"/>
        <w:autoSpaceDN w:val="0"/>
        <w:spacing w:before="9" w:line="480" w:lineRule="exact"/>
        <w:ind w:left="147" w:right="40" w:firstLineChars="200"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w:t>
      </w:r>
      <w:r w:rsidR="001B77DA" w:rsidRPr="001B77DA">
        <w:rPr>
          <w:rFonts w:ascii="Times New Roman" w:eastAsia="Times New Roman" w:hAnsi="Times New Roman" w:cs="Times New Roman"/>
          <w:color w:val="000000"/>
          <w:sz w:val="24"/>
          <w:szCs w:val="24"/>
        </w:rPr>
        <w:t xml:space="preserve"> </w:t>
      </w:r>
      <w:r w:rsidR="00DF2870" w:rsidRPr="007646F2">
        <w:rPr>
          <w:rFonts w:ascii="Times New Roman" w:eastAsia="Times New Roman" w:hAnsi="Times New Roman" w:cs="Times New Roman"/>
          <w:color w:val="000000"/>
          <w:position w:val="-12"/>
          <w:sz w:val="24"/>
          <w:szCs w:val="24"/>
        </w:rPr>
        <w:object w:dxaOrig="499" w:dyaOrig="360" w14:anchorId="1EC474DF">
          <v:shape id="_x0000_i1036" type="#_x0000_t75" style="width:24.75pt;height:18.1pt" o:ole="">
            <v:imagedata r:id="rId36" o:title=""/>
          </v:shape>
          <o:OLEObject Type="Embed" ProgID="Equation.DSMT4" ShapeID="_x0000_i1036" DrawAspect="Content" ObjectID="_1713376027" r:id="rId37"/>
        </w:object>
      </w:r>
      <w:r w:rsidR="000C52CF">
        <w:rPr>
          <w:rFonts w:ascii="Times New Roman" w:eastAsia="Times New Roman" w:hAnsi="Times New Roman" w:cs="Times New Roman"/>
          <w:color w:val="000000"/>
          <w:sz w:val="24"/>
          <w:szCs w:val="24"/>
        </w:rPr>
        <w:t xml:space="preserve"> </w:t>
      </w:r>
      <w:r w:rsidR="001B77DA" w:rsidRPr="001B77DA">
        <w:rPr>
          <w:rFonts w:ascii="Times New Roman" w:eastAsia="Times New Roman" w:hAnsi="Times New Roman" w:cs="Times New Roman"/>
          <w:color w:val="000000"/>
          <w:sz w:val="24"/>
          <w:szCs w:val="24"/>
        </w:rPr>
        <w:t>and</w:t>
      </w:r>
      <w:r w:rsidR="00DF2870">
        <w:rPr>
          <w:rFonts w:ascii="Times New Roman" w:eastAsia="Times New Roman" w:hAnsi="Times New Roman" w:cs="Times New Roman"/>
          <w:color w:val="000000"/>
          <w:sz w:val="24"/>
          <w:szCs w:val="24"/>
        </w:rPr>
        <w:t xml:space="preserve"> </w:t>
      </w:r>
      <w:r w:rsidR="000C52CF" w:rsidRPr="007646F2">
        <w:rPr>
          <w:rFonts w:ascii="Times New Roman" w:eastAsia="Times New Roman" w:hAnsi="Times New Roman" w:cs="Times New Roman"/>
          <w:color w:val="000000"/>
          <w:position w:val="-14"/>
          <w:sz w:val="24"/>
          <w:szCs w:val="24"/>
        </w:rPr>
        <w:object w:dxaOrig="360" w:dyaOrig="380" w14:anchorId="68B69FF9">
          <v:shape id="_x0000_i1037" type="#_x0000_t75" style="width:18.1pt;height:19pt" o:ole="">
            <v:imagedata r:id="rId38" o:title=""/>
          </v:shape>
          <o:OLEObject Type="Embed" ProgID="Equation.DSMT4" ShapeID="_x0000_i1037" DrawAspect="Content" ObjectID="_1713376028" r:id="rId39"/>
        </w:object>
      </w:r>
      <w:r>
        <w:rPr>
          <w:rFonts w:ascii="Times New Roman" w:eastAsia="Times New Roman" w:hAnsi="Times New Roman" w:cs="Times New Roman"/>
          <w:color w:val="000000"/>
          <w:sz w:val="24"/>
          <w:szCs w:val="24"/>
        </w:rPr>
        <w:t xml:space="preserve"> </w:t>
      </w:r>
      <w:r w:rsidR="008E53AC" w:rsidRPr="00787D1B">
        <w:rPr>
          <w:rFonts w:ascii="Times New Roman" w:eastAsia="Times New Roman" w:hAnsi="Times New Roman" w:cs="Times New Roman"/>
          <w:color w:val="000000"/>
          <w:sz w:val="24"/>
          <w:szCs w:val="24"/>
        </w:rPr>
        <w:t xml:space="preserve">are the </w:t>
      </w:r>
      <w:r w:rsidR="008E53AC">
        <w:rPr>
          <w:rFonts w:ascii="Times New Roman" w:eastAsia="Times New Roman" w:hAnsi="Times New Roman" w:cs="Times New Roman"/>
          <w:color w:val="000000"/>
          <w:sz w:val="24"/>
          <w:szCs w:val="24"/>
        </w:rPr>
        <w:t>corrected</w:t>
      </w:r>
      <w:r w:rsidR="008E53AC" w:rsidRPr="00787D1B">
        <w:rPr>
          <w:rFonts w:ascii="Times New Roman" w:eastAsia="Times New Roman" w:hAnsi="Times New Roman" w:cs="Times New Roman"/>
          <w:color w:val="000000"/>
          <w:sz w:val="24"/>
          <w:szCs w:val="24"/>
        </w:rPr>
        <w:t xml:space="preserve"> image and the reference image, respectively</w:t>
      </w:r>
      <w:r w:rsidR="008E53AC">
        <w:rPr>
          <w:rFonts w:ascii="Times New Roman" w:eastAsia="Times New Roman" w:hAnsi="Times New Roman" w:cs="Times New Roman"/>
          <w:color w:val="000000"/>
          <w:sz w:val="24"/>
          <w:szCs w:val="24"/>
        </w:rPr>
        <w:t>.</w:t>
      </w:r>
      <w:r w:rsidR="008E53AC" w:rsidRPr="00D757C4">
        <w:rPr>
          <w:rFonts w:ascii="Times New Roman" w:eastAsia="Times New Roman" w:hAnsi="Times New Roman" w:cs="Times New Roman"/>
          <w:color w:val="000000"/>
          <w:sz w:val="24"/>
          <w:szCs w:val="24"/>
        </w:rPr>
        <w:t xml:space="preserve"> </w:t>
      </w:r>
      <w:r w:rsidR="008E53AC">
        <w:rPr>
          <w:rFonts w:ascii="Times New Roman" w:eastAsia="Times New Roman" w:hAnsi="Times New Roman" w:cs="Times New Roman"/>
          <w:color w:val="000000"/>
          <w:sz w:val="24"/>
          <w:szCs w:val="24"/>
        </w:rPr>
        <w:t>T</w:t>
      </w:r>
      <w:r w:rsidR="008E53AC" w:rsidRPr="00D757C4">
        <w:rPr>
          <w:rFonts w:ascii="Times New Roman" w:eastAsia="Times New Roman" w:hAnsi="Times New Roman" w:cs="Times New Roman"/>
          <w:color w:val="000000"/>
          <w:sz w:val="24"/>
          <w:szCs w:val="24"/>
        </w:rPr>
        <w:t>he expression of normalized mutual information is as follows</w:t>
      </w:r>
      <w:r w:rsidR="00D757C4" w:rsidRPr="00D757C4">
        <w:rPr>
          <w:rFonts w:ascii="Times New Roman" w:eastAsia="Times New Roman" w:hAnsi="Times New Roman" w:cs="Times New Roman"/>
          <w:color w:val="000000"/>
          <w:sz w:val="24"/>
          <w:szCs w:val="24"/>
        </w:rPr>
        <w:t>:</w:t>
      </w:r>
    </w:p>
    <w:p w14:paraId="778824A2" w14:textId="6294A13E" w:rsidR="00D757C4" w:rsidRDefault="00BD5BB1" w:rsidP="008E53AC">
      <w:pPr>
        <w:tabs>
          <w:tab w:val="center" w:pos="4715"/>
          <w:tab w:val="right" w:pos="10773"/>
        </w:tabs>
        <w:autoSpaceDE w:val="0"/>
        <w:autoSpaceDN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534B9" w:rsidRPr="000C52CF">
        <w:rPr>
          <w:rFonts w:ascii="Times New Roman" w:eastAsia="Times New Roman" w:hAnsi="Times New Roman" w:cs="Times New Roman"/>
          <w:color w:val="000000"/>
          <w:position w:val="-52"/>
          <w:sz w:val="24"/>
          <w:szCs w:val="24"/>
        </w:rPr>
        <w:object w:dxaOrig="6940" w:dyaOrig="1160" w14:anchorId="584123CF">
          <v:shape id="_x0000_i1038" type="#_x0000_t75" style="width:347.4pt;height:58.3pt" o:ole="">
            <v:imagedata r:id="rId40" o:title=""/>
          </v:shape>
          <o:OLEObject Type="Embed" ProgID="Equation.DSMT4" ShapeID="_x0000_i1038" DrawAspect="Content" ObjectID="_1713376029" r:id="rId41"/>
        </w:object>
      </w:r>
      <w:r w:rsidR="00D757C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r w:rsidR="00DF287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257E2481" w14:textId="5821955E" w:rsidR="00B561E4" w:rsidRPr="0001657A" w:rsidRDefault="00787BD3" w:rsidP="0001657A">
      <w:pPr>
        <w:spacing w:line="480" w:lineRule="exact"/>
        <w:ind w:firstLineChars="200" w:firstLine="480"/>
        <w:textAlignment w:val="center"/>
        <w:rPr>
          <w:rFonts w:ascii="Times New Roman" w:eastAsia="Times New Roman" w:hAnsi="Times New Roman" w:cs="Times New Roman"/>
          <w:color w:val="000000"/>
          <w:sz w:val="24"/>
          <w:szCs w:val="24"/>
        </w:rPr>
      </w:pPr>
      <w:r w:rsidRPr="00787BD3">
        <w:rPr>
          <w:rFonts w:ascii="Times New Roman" w:eastAsia="Times New Roman" w:hAnsi="Times New Roman" w:cs="Times New Roman"/>
          <w:color w:val="000000"/>
          <w:sz w:val="24"/>
          <w:szCs w:val="24"/>
        </w:rPr>
        <w:t xml:space="preserve">where </w:t>
      </w:r>
      <w:r w:rsidR="00D534B9" w:rsidRPr="0001657A">
        <w:rPr>
          <w:rFonts w:ascii="Times New Roman" w:eastAsia="Times New Roman" w:hAnsi="Times New Roman" w:cs="Times New Roman"/>
          <w:color w:val="000000"/>
          <w:sz w:val="24"/>
          <w:szCs w:val="24"/>
        </w:rPr>
        <w:object w:dxaOrig="560" w:dyaOrig="360" w14:anchorId="5B1133BF">
          <v:shape id="_x0000_i1039" type="#_x0000_t75" style="width:28.05pt;height:18.1pt" o:ole="">
            <v:imagedata r:id="rId42" o:title=""/>
          </v:shape>
          <o:OLEObject Type="Embed" ProgID="Equation.DSMT4" ShapeID="_x0000_i1039" DrawAspect="Content" ObjectID="_1713376030" r:id="rId43"/>
        </w:object>
      </w:r>
      <w:r>
        <w:rPr>
          <w:rFonts w:ascii="Times New Roman" w:eastAsia="Times New Roman" w:hAnsi="Times New Roman" w:cs="Times New Roman"/>
          <w:color w:val="000000"/>
          <w:sz w:val="24"/>
          <w:szCs w:val="24"/>
        </w:rPr>
        <w:t xml:space="preserve"> </w:t>
      </w:r>
      <w:r w:rsidR="00BD4DED" w:rsidRPr="00BD4DED">
        <w:rPr>
          <w:rFonts w:ascii="Times New Roman" w:eastAsia="Times New Roman" w:hAnsi="Times New Roman" w:cs="Times New Roman"/>
          <w:color w:val="000000"/>
          <w:sz w:val="24"/>
          <w:szCs w:val="24"/>
        </w:rPr>
        <w:t>represents the probability distribution of</w:t>
      </w:r>
      <w:r w:rsidR="00BD4DED">
        <w:rPr>
          <w:rFonts w:ascii="Times New Roman" w:eastAsia="Times New Roman" w:hAnsi="Times New Roman" w:cs="Times New Roman"/>
          <w:color w:val="000000"/>
          <w:sz w:val="24"/>
          <w:szCs w:val="24"/>
        </w:rPr>
        <w:t xml:space="preserve"> </w:t>
      </w:r>
      <w:r w:rsidR="00D534B9" w:rsidRPr="0001657A">
        <w:rPr>
          <w:rFonts w:ascii="Times New Roman" w:eastAsia="Times New Roman" w:hAnsi="Times New Roman" w:cs="Times New Roman"/>
          <w:color w:val="000000"/>
          <w:sz w:val="24"/>
          <w:szCs w:val="24"/>
        </w:rPr>
        <w:object w:dxaOrig="180" w:dyaOrig="240" w14:anchorId="21375947">
          <v:shape id="_x0000_i1040" type="#_x0000_t75" style="width:8.85pt;height:11.7pt" o:ole="">
            <v:imagedata r:id="rId44" o:title=""/>
          </v:shape>
          <o:OLEObject Type="Embed" ProgID="Equation.DSMT4" ShapeID="_x0000_i1040" DrawAspect="Content" ObjectID="_1713376031" r:id="rId45"/>
        </w:object>
      </w:r>
      <w:r w:rsidR="00BD4DED">
        <w:rPr>
          <w:rFonts w:ascii="Times New Roman" w:eastAsia="Times New Roman" w:hAnsi="Times New Roman" w:cs="Times New Roman"/>
          <w:color w:val="000000"/>
          <w:sz w:val="24"/>
          <w:szCs w:val="24"/>
        </w:rPr>
        <w:t>, which means</w:t>
      </w:r>
      <w:r w:rsidRPr="00787BD3">
        <w:rPr>
          <w:rFonts w:ascii="Times New Roman" w:eastAsia="Times New Roman" w:hAnsi="Times New Roman" w:cs="Times New Roman"/>
          <w:color w:val="000000"/>
          <w:sz w:val="24"/>
          <w:szCs w:val="24"/>
        </w:rPr>
        <w:t xml:space="preserve"> the</w:t>
      </w:r>
      <w:r w:rsidRPr="0001657A">
        <w:rPr>
          <w:rFonts w:ascii="Times New Roman" w:eastAsia="Times New Roman" w:hAnsi="Times New Roman" w:cs="Times New Roman" w:hint="eastAsia"/>
          <w:color w:val="000000"/>
          <w:sz w:val="24"/>
          <w:szCs w:val="24"/>
        </w:rPr>
        <w:t xml:space="preserve"> </w:t>
      </w:r>
      <w:r w:rsidRPr="00787BD3">
        <w:rPr>
          <w:rFonts w:ascii="Times New Roman" w:eastAsia="Times New Roman" w:hAnsi="Times New Roman" w:cs="Times New Roman"/>
          <w:color w:val="000000"/>
          <w:sz w:val="24"/>
          <w:szCs w:val="24"/>
        </w:rPr>
        <w:t xml:space="preserve">probability that </w:t>
      </w:r>
      <w:r w:rsidR="003877CC" w:rsidRPr="00D757C4">
        <w:rPr>
          <w:rFonts w:ascii="Times New Roman" w:eastAsia="Times New Roman" w:hAnsi="Times New Roman" w:cs="Times New Roman"/>
          <w:color w:val="000000"/>
          <w:sz w:val="24"/>
          <w:szCs w:val="24"/>
        </w:rPr>
        <w:t>variable</w:t>
      </w:r>
      <w:r w:rsidR="003877CC">
        <w:rPr>
          <w:rFonts w:ascii="Times New Roman" w:eastAsia="Times New Roman" w:hAnsi="Times New Roman" w:cs="Times New Roman"/>
          <w:color w:val="000000"/>
          <w:sz w:val="24"/>
          <w:szCs w:val="24"/>
        </w:rPr>
        <w:t xml:space="preserve"> </w:t>
      </w:r>
      <w:r w:rsidR="00D534B9" w:rsidRPr="0001657A">
        <w:rPr>
          <w:rFonts w:ascii="Times New Roman" w:eastAsia="Times New Roman" w:hAnsi="Times New Roman" w:cs="Times New Roman"/>
          <w:color w:val="000000"/>
          <w:sz w:val="24"/>
          <w:szCs w:val="24"/>
        </w:rPr>
        <w:object w:dxaOrig="180" w:dyaOrig="240" w14:anchorId="3511029A">
          <v:shape id="_x0000_i1041" type="#_x0000_t75" style="width:8.85pt;height:11.7pt" o:ole="">
            <v:imagedata r:id="rId46" o:title=""/>
          </v:shape>
          <o:OLEObject Type="Embed" ProgID="Equation.DSMT4" ShapeID="_x0000_i1041" DrawAspect="Content" ObjectID="_1713376032" r:id="rId47"/>
        </w:object>
      </w:r>
      <w:r w:rsidR="003877CC">
        <w:rPr>
          <w:rFonts w:ascii="Times New Roman" w:eastAsia="Times New Roman" w:hAnsi="Times New Roman" w:cs="Times New Roman"/>
          <w:color w:val="000000"/>
          <w:sz w:val="24"/>
          <w:szCs w:val="24"/>
        </w:rPr>
        <w:t xml:space="preserve"> </w:t>
      </w:r>
      <w:r w:rsidRPr="00787BD3">
        <w:rPr>
          <w:rFonts w:ascii="Times New Roman" w:eastAsia="Times New Roman" w:hAnsi="Times New Roman" w:cs="Times New Roman"/>
          <w:color w:val="000000"/>
          <w:sz w:val="24"/>
          <w:szCs w:val="24"/>
        </w:rPr>
        <w:t xml:space="preserve">has value </w:t>
      </w:r>
      <w:r w:rsidR="00D534B9" w:rsidRPr="0001657A">
        <w:rPr>
          <w:rFonts w:ascii="Times New Roman" w:eastAsia="Times New Roman" w:hAnsi="Times New Roman" w:cs="Times New Roman"/>
          <w:color w:val="000000"/>
          <w:sz w:val="24"/>
          <w:szCs w:val="24"/>
        </w:rPr>
        <w:object w:dxaOrig="139" w:dyaOrig="260" w14:anchorId="08CCC907">
          <v:shape id="_x0000_i1042" type="#_x0000_t75" style="width:7.05pt;height:13.25pt" o:ole="">
            <v:imagedata r:id="rId48" o:title=""/>
          </v:shape>
          <o:OLEObject Type="Embed" ProgID="Equation.DSMT4" ShapeID="_x0000_i1042" DrawAspect="Content" ObjectID="_1713376033" r:id="rId49"/>
        </w:object>
      </w:r>
      <w:r w:rsidR="003877CC">
        <w:rPr>
          <w:rFonts w:ascii="Times New Roman" w:eastAsia="Times New Roman" w:hAnsi="Times New Roman" w:cs="Times New Roman"/>
          <w:color w:val="000000"/>
          <w:sz w:val="24"/>
          <w:szCs w:val="24"/>
        </w:rPr>
        <w:t xml:space="preserve">, </w:t>
      </w:r>
      <w:r w:rsidR="00307CA9" w:rsidRPr="0001657A">
        <w:rPr>
          <w:rFonts w:ascii="Times New Roman" w:eastAsia="Times New Roman" w:hAnsi="Times New Roman" w:cs="Times New Roman"/>
          <w:color w:val="000000"/>
          <w:sz w:val="24"/>
          <w:szCs w:val="24"/>
        </w:rPr>
        <w:object w:dxaOrig="1700" w:dyaOrig="400" w14:anchorId="5CBD02A5">
          <v:shape id="_x0000_i1043" type="#_x0000_t75" style="width:84.15pt;height:20.1pt" o:ole="">
            <v:imagedata r:id="rId50" o:title=""/>
          </v:shape>
          <o:OLEObject Type="Embed" ProgID="Equation.DSMT4" ShapeID="_x0000_i1043" DrawAspect="Content" ObjectID="_1713376034" r:id="rId51"/>
        </w:object>
      </w:r>
      <w:r w:rsidR="00BD4DED">
        <w:rPr>
          <w:rFonts w:ascii="Times New Roman" w:eastAsia="Times New Roman" w:hAnsi="Times New Roman" w:cs="Times New Roman"/>
          <w:color w:val="000000"/>
          <w:sz w:val="24"/>
          <w:szCs w:val="24"/>
        </w:rPr>
        <w:t xml:space="preserve"> </w:t>
      </w:r>
      <w:r w:rsidR="008E53AC" w:rsidRPr="00787BD3">
        <w:rPr>
          <w:rFonts w:ascii="Times New Roman" w:eastAsia="Times New Roman" w:hAnsi="Times New Roman" w:cs="Times New Roman"/>
          <w:color w:val="000000"/>
          <w:sz w:val="24"/>
          <w:szCs w:val="24"/>
        </w:rPr>
        <w:t xml:space="preserve">is </w:t>
      </w:r>
      <w:r w:rsidR="008E53AC" w:rsidRPr="00BD4DED">
        <w:rPr>
          <w:rFonts w:ascii="Times New Roman" w:eastAsia="Times New Roman" w:hAnsi="Times New Roman" w:cs="Times New Roman"/>
          <w:color w:val="000000"/>
          <w:sz w:val="24"/>
          <w:szCs w:val="24"/>
        </w:rPr>
        <w:t>the joint probability distribution of</w:t>
      </w:r>
      <w:r w:rsidR="00BD4DED">
        <w:rPr>
          <w:rFonts w:ascii="Times New Roman" w:eastAsia="Times New Roman" w:hAnsi="Times New Roman" w:cs="Times New Roman"/>
          <w:color w:val="000000"/>
          <w:sz w:val="24"/>
          <w:szCs w:val="24"/>
        </w:rPr>
        <w:t xml:space="preserve"> </w:t>
      </w:r>
      <w:r w:rsidR="00F23C3D" w:rsidRPr="0001657A">
        <w:rPr>
          <w:rFonts w:ascii="Times New Roman" w:eastAsia="Times New Roman" w:hAnsi="Times New Roman" w:cs="Times New Roman"/>
          <w:color w:val="000000"/>
          <w:sz w:val="24"/>
          <w:szCs w:val="24"/>
        </w:rPr>
        <w:object w:dxaOrig="480" w:dyaOrig="360" w14:anchorId="4DD29AE0">
          <v:shape id="_x0000_i1044" type="#_x0000_t75" style="width:24.3pt;height:17.65pt" o:ole="">
            <v:imagedata r:id="rId52" o:title=""/>
          </v:shape>
          <o:OLEObject Type="Embed" ProgID="Equation.DSMT4" ShapeID="_x0000_i1044" DrawAspect="Content" ObjectID="_1713376035" r:id="rId53"/>
        </w:object>
      </w:r>
      <w:r w:rsidR="00F23C3D">
        <w:rPr>
          <w:rFonts w:ascii="Times New Roman" w:eastAsia="Times New Roman" w:hAnsi="Times New Roman" w:cs="Times New Roman"/>
          <w:color w:val="000000"/>
          <w:sz w:val="24"/>
          <w:szCs w:val="24"/>
        </w:rPr>
        <w:t xml:space="preserve"> </w:t>
      </w:r>
      <w:r w:rsidR="00BD4DED" w:rsidRPr="00BD4DED">
        <w:rPr>
          <w:rFonts w:ascii="Times New Roman" w:eastAsia="Times New Roman" w:hAnsi="Times New Roman" w:cs="Times New Roman"/>
          <w:color w:val="000000"/>
          <w:sz w:val="24"/>
          <w:szCs w:val="24"/>
        </w:rPr>
        <w:t>and</w:t>
      </w:r>
      <w:r w:rsidR="00BD4DED">
        <w:rPr>
          <w:rFonts w:ascii="Times New Roman" w:eastAsia="Times New Roman" w:hAnsi="Times New Roman" w:cs="Times New Roman"/>
          <w:color w:val="000000"/>
          <w:sz w:val="24"/>
          <w:szCs w:val="24"/>
        </w:rPr>
        <w:t xml:space="preserve"> </w:t>
      </w:r>
      <w:r w:rsidR="00F23C3D" w:rsidRPr="0001657A">
        <w:rPr>
          <w:rFonts w:ascii="Times New Roman" w:eastAsia="Times New Roman" w:hAnsi="Times New Roman" w:cs="Times New Roman"/>
          <w:color w:val="000000"/>
          <w:sz w:val="24"/>
          <w:szCs w:val="24"/>
        </w:rPr>
        <w:object w:dxaOrig="340" w:dyaOrig="360" w14:anchorId="4426B190">
          <v:shape id="_x0000_i1045" type="#_x0000_t75" style="width:16.8pt;height:17.65pt" o:ole="">
            <v:imagedata r:id="rId54" o:title=""/>
          </v:shape>
          <o:OLEObject Type="Embed" ProgID="Equation.DSMT4" ShapeID="_x0000_i1045" DrawAspect="Content" ObjectID="_1713376036" r:id="rId55"/>
        </w:object>
      </w:r>
      <w:r w:rsidR="00BD4DED">
        <w:rPr>
          <w:rFonts w:ascii="Times New Roman" w:eastAsia="Times New Roman" w:hAnsi="Times New Roman" w:cs="Times New Roman"/>
          <w:color w:val="000000"/>
          <w:sz w:val="24"/>
          <w:szCs w:val="24"/>
        </w:rPr>
        <w:t>.</w:t>
      </w:r>
      <w:r w:rsidR="00C47C7F">
        <w:rPr>
          <w:rFonts w:ascii="Times New Roman" w:eastAsia="Times New Roman" w:hAnsi="Times New Roman" w:cs="Times New Roman"/>
          <w:color w:val="000000"/>
          <w:sz w:val="24"/>
          <w:szCs w:val="24"/>
        </w:rPr>
        <w:t xml:space="preserve"> </w:t>
      </w:r>
      <w:r w:rsidR="00ED5098" w:rsidRPr="00D757C4">
        <w:rPr>
          <w:rFonts w:ascii="Times New Roman" w:eastAsia="Times New Roman" w:hAnsi="Times New Roman" w:cs="Times New Roman"/>
          <w:color w:val="000000"/>
          <w:sz w:val="24"/>
          <w:szCs w:val="24"/>
        </w:rPr>
        <w:t>NMI values range from 0 (no mutual information) to 1 (completely relevant)</w:t>
      </w:r>
      <w:r w:rsidR="00FF36F1">
        <w:rPr>
          <w:rFonts w:ascii="Times New Roman" w:eastAsia="Times New Roman" w:hAnsi="Times New Roman" w:cs="Times New Roman"/>
          <w:color w:val="000000"/>
          <w:sz w:val="24"/>
          <w:szCs w:val="24"/>
        </w:rPr>
        <w:t>.</w:t>
      </w:r>
      <w:r w:rsidR="00ED5098">
        <w:rPr>
          <w:rFonts w:ascii="Times New Roman" w:eastAsia="Times New Roman" w:hAnsi="Times New Roman" w:cs="Times New Roman"/>
          <w:color w:val="000000"/>
          <w:sz w:val="24"/>
          <w:szCs w:val="24"/>
        </w:rPr>
        <w:t xml:space="preserve"> </w:t>
      </w:r>
      <w:r w:rsidR="00FF36F1" w:rsidRPr="0001657A">
        <w:rPr>
          <w:rFonts w:ascii="Times New Roman" w:eastAsia="Times New Roman" w:hAnsi="Times New Roman" w:cs="Times New Roman"/>
          <w:color w:val="000000"/>
          <w:sz w:val="24"/>
          <w:szCs w:val="24"/>
        </w:rPr>
        <w:t xml:space="preserve">In addition, </w:t>
      </w:r>
      <w:r w:rsidR="007E0381" w:rsidRPr="0001657A">
        <w:rPr>
          <w:rFonts w:ascii="Times New Roman" w:eastAsia="Times New Roman" w:hAnsi="Times New Roman" w:cs="Times New Roman"/>
          <w:color w:val="000000"/>
          <w:sz w:val="24"/>
          <w:szCs w:val="24"/>
        </w:rPr>
        <w:object w:dxaOrig="861" w:dyaOrig="360" w14:anchorId="614F17CF">
          <v:shape id="_x0000_i1046" type="#_x0000_t75" style="width:42.4pt;height:17.65pt" o:ole="">
            <v:imagedata r:id="rId56" o:title=""/>
          </v:shape>
          <o:OLEObject Type="Embed" ProgID="Equation.DSMT4" ShapeID="_x0000_i1046" DrawAspect="Content" ObjectID="_1713376037" r:id="rId57"/>
        </w:object>
      </w:r>
      <w:r w:rsidR="007E0381" w:rsidRPr="0001657A">
        <w:rPr>
          <w:rFonts w:ascii="Times New Roman" w:eastAsia="Times New Roman" w:hAnsi="Times New Roman" w:cs="Times New Roman"/>
          <w:color w:val="000000"/>
          <w:sz w:val="24"/>
          <w:szCs w:val="24"/>
        </w:rPr>
        <w:t xml:space="preserve"> are </w:t>
      </w:r>
      <w:r w:rsidR="00F9096D" w:rsidRPr="0001657A">
        <w:rPr>
          <w:rFonts w:ascii="Times New Roman" w:eastAsia="Times New Roman" w:hAnsi="Times New Roman" w:cs="Times New Roman"/>
          <w:color w:val="000000"/>
          <w:sz w:val="24"/>
          <w:szCs w:val="24"/>
        </w:rPr>
        <w:t xml:space="preserve">the </w:t>
      </w:r>
      <w:r w:rsidR="007E0381" w:rsidRPr="0001657A">
        <w:rPr>
          <w:rFonts w:ascii="Times New Roman" w:eastAsia="Times New Roman" w:hAnsi="Times New Roman" w:cs="Times New Roman"/>
          <w:color w:val="000000"/>
          <w:sz w:val="24"/>
          <w:szCs w:val="24"/>
        </w:rPr>
        <w:t>weight</w:t>
      </w:r>
      <w:r w:rsidR="00235430" w:rsidRPr="0001657A">
        <w:rPr>
          <w:rFonts w:ascii="Times New Roman" w:eastAsia="Times New Roman" w:hAnsi="Times New Roman" w:cs="Times New Roman"/>
          <w:color w:val="000000"/>
          <w:sz w:val="24"/>
          <w:szCs w:val="24"/>
        </w:rPr>
        <w:t>ing</w:t>
      </w:r>
      <w:r w:rsidR="007E0381" w:rsidRPr="0001657A">
        <w:rPr>
          <w:rFonts w:ascii="Times New Roman" w:eastAsia="Times New Roman" w:hAnsi="Times New Roman" w:cs="Times New Roman"/>
          <w:color w:val="000000"/>
          <w:sz w:val="24"/>
          <w:szCs w:val="24"/>
        </w:rPr>
        <w:t xml:space="preserve"> factors </w:t>
      </w:r>
      <w:r w:rsidR="001722FF" w:rsidRPr="0001657A">
        <w:rPr>
          <w:rFonts w:ascii="Times New Roman" w:eastAsia="Times New Roman" w:hAnsi="Times New Roman" w:cs="Times New Roman"/>
          <w:color w:val="000000"/>
          <w:sz w:val="24"/>
          <w:szCs w:val="24"/>
        </w:rPr>
        <w:t xml:space="preserve">in formula (2) </w:t>
      </w:r>
      <w:r w:rsidR="007E0381" w:rsidRPr="0001657A">
        <w:rPr>
          <w:rFonts w:ascii="Times New Roman" w:eastAsia="Times New Roman" w:hAnsi="Times New Roman" w:cs="Times New Roman"/>
          <w:color w:val="000000"/>
          <w:sz w:val="24"/>
          <w:szCs w:val="24"/>
        </w:rPr>
        <w:t>that are empirically set as</w:t>
      </w:r>
      <w:r w:rsidR="00BB1D42" w:rsidRPr="0001657A">
        <w:rPr>
          <w:rFonts w:ascii="Times New Roman" w:eastAsia="Times New Roman" w:hAnsi="Times New Roman" w:cs="Times New Roman"/>
          <w:color w:val="000000"/>
          <w:sz w:val="24"/>
          <w:szCs w:val="24"/>
        </w:rPr>
        <w:t xml:space="preserve"> </w:t>
      </w:r>
      <w:r w:rsidR="00867D3F" w:rsidRPr="0001657A">
        <w:rPr>
          <w:rFonts w:ascii="Times New Roman" w:eastAsia="Times New Roman" w:hAnsi="Times New Roman" w:cs="Times New Roman"/>
          <w:color w:val="000000"/>
          <w:sz w:val="24"/>
          <w:szCs w:val="24"/>
        </w:rPr>
        <w:object w:dxaOrig="580" w:dyaOrig="360" w14:anchorId="1B712679">
          <v:shape id="_x0000_i1047" type="#_x0000_t75" style="width:29.6pt;height:17.65pt" o:ole="">
            <v:imagedata r:id="rId58" o:title=""/>
          </v:shape>
          <o:OLEObject Type="Embed" ProgID="Equation.DSMT4" ShapeID="_x0000_i1047" DrawAspect="Content" ObjectID="_1713376038" r:id="rId59"/>
        </w:object>
      </w:r>
      <w:r w:rsidR="007E0381" w:rsidRPr="0001657A">
        <w:rPr>
          <w:rFonts w:ascii="Times New Roman" w:eastAsia="Times New Roman" w:hAnsi="Times New Roman" w:cs="Times New Roman"/>
          <w:color w:val="000000"/>
          <w:sz w:val="24"/>
          <w:szCs w:val="24"/>
        </w:rPr>
        <w:t>,</w:t>
      </w:r>
      <w:r w:rsidR="00867D3F" w:rsidRPr="0001657A">
        <w:rPr>
          <w:rFonts w:ascii="Times New Roman" w:eastAsia="Times New Roman" w:hAnsi="Times New Roman" w:cs="Times New Roman"/>
          <w:color w:val="000000"/>
          <w:sz w:val="24"/>
          <w:szCs w:val="24"/>
        </w:rPr>
        <w:object w:dxaOrig="620" w:dyaOrig="360" w14:anchorId="0C5B25F6">
          <v:shape id="_x0000_i1048" type="#_x0000_t75" style="width:30.5pt;height:17.65pt" o:ole="">
            <v:imagedata r:id="rId60" o:title=""/>
          </v:shape>
          <o:OLEObject Type="Embed" ProgID="Equation.DSMT4" ShapeID="_x0000_i1048" DrawAspect="Content" ObjectID="_1713376039" r:id="rId61"/>
        </w:object>
      </w:r>
      <w:r w:rsidR="00B93A20" w:rsidRPr="0001657A">
        <w:rPr>
          <w:rFonts w:ascii="Times New Roman" w:eastAsia="Times New Roman" w:hAnsi="Times New Roman" w:cs="Times New Roman"/>
          <w:color w:val="000000"/>
          <w:sz w:val="24"/>
          <w:szCs w:val="24"/>
        </w:rPr>
        <w:t xml:space="preserve"> and </w:t>
      </w:r>
      <w:r w:rsidR="00D37A1C" w:rsidRPr="0001657A">
        <w:rPr>
          <w:rFonts w:ascii="Times New Roman" w:eastAsia="Times New Roman" w:hAnsi="Times New Roman" w:cs="Times New Roman"/>
          <w:color w:val="000000"/>
          <w:sz w:val="24"/>
          <w:szCs w:val="24"/>
        </w:rPr>
        <w:object w:dxaOrig="820" w:dyaOrig="360" w14:anchorId="01B4826B">
          <v:shape id="_x0000_i1049" type="#_x0000_t75" style="width:40.65pt;height:17.65pt" o:ole="">
            <v:imagedata r:id="rId62" o:title=""/>
          </v:shape>
          <o:OLEObject Type="Embed" ProgID="Equation.DSMT4" ShapeID="_x0000_i1049" DrawAspect="Content" ObjectID="_1713376040" r:id="rId63"/>
        </w:object>
      </w:r>
      <w:r w:rsidR="0001657A" w:rsidRPr="0001657A">
        <w:rPr>
          <w:rFonts w:ascii="Times New Roman" w:eastAsia="Times New Roman" w:hAnsi="Times New Roman" w:cs="Times New Roman"/>
          <w:color w:val="000000"/>
          <w:sz w:val="24"/>
          <w:szCs w:val="24"/>
        </w:rPr>
        <w:t xml:space="preserve"> </w:t>
      </w:r>
      <w:r w:rsidR="0001657A" w:rsidRPr="004A134E">
        <w:rPr>
          <w:rFonts w:ascii="Times New Roman" w:eastAsia="Times New Roman" w:hAnsi="Times New Roman" w:cs="Times New Roman"/>
          <w:color w:val="000000"/>
          <w:sz w:val="24"/>
          <w:szCs w:val="24"/>
        </w:rPr>
        <w:t>after performing an array of optimization runs.</w:t>
      </w:r>
      <w:r w:rsidR="0001657A" w:rsidRPr="0001657A">
        <w:rPr>
          <w:rFonts w:ascii="Times New Roman" w:eastAsia="Times New Roman" w:hAnsi="Times New Roman" w:cs="Times New Roman" w:hint="eastAsia"/>
          <w:color w:val="000000"/>
          <w:sz w:val="24"/>
          <w:szCs w:val="24"/>
        </w:rPr>
        <w:t xml:space="preserve"> </w:t>
      </w:r>
      <w:r w:rsidR="0001657A" w:rsidRPr="0001657A">
        <w:rPr>
          <w:rFonts w:ascii="Times New Roman" w:eastAsia="Times New Roman" w:hAnsi="Times New Roman" w:cs="Times New Roman"/>
          <w:color w:val="000000"/>
          <w:sz w:val="24"/>
          <w:szCs w:val="24"/>
        </w:rPr>
        <w:t>Supporting Information Figure S1 depicts the convergence curves of UCRSF network training under different loss components.</w:t>
      </w:r>
    </w:p>
    <w:p w14:paraId="2A1AAAB9" w14:textId="0A23286F" w:rsidR="00A24F7D" w:rsidRPr="001C63E0" w:rsidRDefault="001C63E0" w:rsidP="001C63E0">
      <w:pPr>
        <w:pStyle w:val="1"/>
        <w:rPr>
          <w:rFonts w:ascii="Times New Roman" w:eastAsia="宋体" w:hAnsi="Times New Roman" w:cs="Times New Roman"/>
          <w:b w:val="0"/>
          <w:sz w:val="36"/>
          <w:szCs w:val="36"/>
        </w:rPr>
      </w:pPr>
      <w:r w:rsidRPr="003827D6">
        <w:rPr>
          <w:rFonts w:ascii="Times New Roman" w:eastAsia="宋体" w:hAnsi="Times New Roman" w:cs="Times New Roman"/>
          <w:sz w:val="36"/>
          <w:szCs w:val="36"/>
        </w:rPr>
        <w:t xml:space="preserve">3  |  </w:t>
      </w:r>
      <w:r w:rsidRPr="001C63E0">
        <w:rPr>
          <w:rFonts w:ascii="Times New Roman" w:eastAsia="宋体" w:hAnsi="Times New Roman" w:cs="Times New Roman"/>
          <w:sz w:val="36"/>
          <w:szCs w:val="36"/>
        </w:rPr>
        <w:t>Experiments</w:t>
      </w:r>
    </w:p>
    <w:p w14:paraId="0F130CF2" w14:textId="45673CB3" w:rsidR="00A24F7D" w:rsidRPr="001C63E0" w:rsidRDefault="001C63E0" w:rsidP="001C63E0">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3.1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Pr="001C63E0">
        <w:rPr>
          <w:rFonts w:ascii="Times New Roman" w:eastAsia="宋体" w:hAnsi="Times New Roman" w:cs="Times New Roman"/>
          <w:sz w:val="30"/>
          <w:szCs w:val="30"/>
        </w:rPr>
        <w:t>Datasets</w:t>
      </w:r>
    </w:p>
    <w:p w14:paraId="7C52846C" w14:textId="3DCC8470" w:rsidR="00D44CDA" w:rsidRPr="0001657A" w:rsidRDefault="0001657A" w:rsidP="0001657A">
      <w:pPr>
        <w:spacing w:line="480" w:lineRule="exac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preclinical MRI data were </w:t>
      </w:r>
      <w:r w:rsidRPr="008A6ACD">
        <w:rPr>
          <w:rFonts w:ascii="Times New Roman" w:eastAsia="Times New Roman" w:hAnsi="Times New Roman" w:cs="Times New Roman"/>
          <w:color w:val="000000"/>
          <w:sz w:val="24"/>
          <w:szCs w:val="24"/>
        </w:rPr>
        <w:t xml:space="preserve">acquired </w:t>
      </w:r>
      <w:r>
        <w:rPr>
          <w:rFonts w:ascii="Times New Roman" w:eastAsia="Times New Roman" w:hAnsi="Times New Roman" w:cs="Times New Roman"/>
          <w:color w:val="000000"/>
          <w:sz w:val="24"/>
          <w:szCs w:val="24"/>
        </w:rPr>
        <w:t xml:space="preserve">on a Bruker Biospec 7.0 T/20cm MRI scanner using a homemade modified EPI sequence with an inverse encoding gradient in the coronal view of the rat brain. </w:t>
      </w:r>
      <w:r>
        <w:rPr>
          <w:rFonts w:ascii="Times New Roman" w:eastAsia="Times New Roman" w:hAnsi="Times New Roman" w:cs="Times New Roman"/>
          <w:color w:val="000000"/>
          <w:sz w:val="24"/>
          <w:szCs w:val="24"/>
          <w:highlight w:val="yellow"/>
        </w:rPr>
        <w:t>(The source code of the modified EPI sequence is available in the ???)</w:t>
      </w:r>
      <w:r>
        <w:rPr>
          <w:rFonts w:ascii="Times New Roman" w:eastAsia="Times New Roman" w:hAnsi="Times New Roman" w:cs="Times New Roman"/>
          <w:color w:val="000000"/>
          <w:sz w:val="24"/>
          <w:szCs w:val="24"/>
        </w:rPr>
        <w:t xml:space="preserve"> A 72-mm-diameter volume coil was used for radio-frequency (RF) transmission, </w:t>
      </w:r>
      <w:r>
        <w:rPr>
          <w:rFonts w:ascii="Times New Roman" w:eastAsia="Times New Roman" w:hAnsi="Times New Roman" w:cs="Times New Roman"/>
          <w:sz w:val="24"/>
          <w:szCs w:val="24"/>
        </w:rPr>
        <w:t>and a quadrature surface coil for signal detection</w:t>
      </w:r>
      <w:r>
        <w:rPr>
          <w:rFonts w:ascii="Times New Roman" w:eastAsia="Times New Roman" w:hAnsi="Times New Roman" w:cs="Times New Roman"/>
          <w:color w:val="000000"/>
          <w:sz w:val="24"/>
          <w:szCs w:val="24"/>
        </w:rPr>
        <w:t xml:space="preserve">. The rats were anesthetized with isoflurane mixed with oxygen (4.0-5.0% for induction, 0.5-1.0% for maintenance). The respiratory rate (30~50) was continuously monitored during the scan under the anesthesia state scan. The body temperature was </w:t>
      </w:r>
      <w:r w:rsidRPr="008A6ACD">
        <w:rPr>
          <w:rFonts w:ascii="Times New Roman" w:eastAsia="Times New Roman" w:hAnsi="Times New Roman" w:cs="Times New Roman"/>
          <w:color w:val="000000"/>
          <w:sz w:val="24"/>
          <w:szCs w:val="24"/>
        </w:rPr>
        <w:t xml:space="preserve">maintained </w:t>
      </w:r>
      <w:r>
        <w:rPr>
          <w:rFonts w:ascii="Times New Roman" w:eastAsia="Times New Roman" w:hAnsi="Times New Roman" w:cs="Times New Roman"/>
          <w:color w:val="000000"/>
          <w:sz w:val="24"/>
          <w:szCs w:val="24"/>
        </w:rPr>
        <w:t>with 37 °C water circulation. The sequence parameters are as follows: the field of view (FOV) is 28×28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the acquisition matrix's size is 80×80, TE = 30 ms, TR = 4000 ms, slice thick = 1 mm, number of slices </w:t>
      </w:r>
      <w:r>
        <w:rPr>
          <w:rFonts w:ascii="Times New Roman" w:eastAsia="Times New Roman" w:hAnsi="Times New Roman" w:cs="Times New Roman"/>
          <w:color w:val="000000"/>
          <w:sz w:val="24"/>
          <w:szCs w:val="24"/>
        </w:rPr>
        <w:lastRenderedPageBreak/>
        <w:t xml:space="preserve">for each rat ranged from 20 to 30, number of averages (NA) = 1. The </w:t>
      </w:r>
      <w:r>
        <w:rPr>
          <w:color w:val="000000"/>
          <w:sz w:val="24"/>
          <w:szCs w:val="24"/>
        </w:rPr>
        <w:t>d</w:t>
      </w:r>
      <w:r>
        <w:rPr>
          <w:rFonts w:ascii="Times New Roman" w:eastAsia="Times New Roman" w:hAnsi="Times New Roman" w:cs="Times New Roman"/>
          <w:color w:val="000000"/>
          <w:sz w:val="24"/>
          <w:szCs w:val="24"/>
        </w:rPr>
        <w:t>iffusion-weighted scans were distributed equally over 1 shell defined with b-values of 1000s/mm</w:t>
      </w:r>
      <w:sdt>
        <w:sdtPr>
          <w:tag w:val="goog_rdk_234"/>
          <w:id w:val="1589038942"/>
        </w:sdtPr>
        <w:sdtEndPr/>
        <w:sdtContent>
          <w:r w:rsidRPr="008A6ACD">
            <w:rPr>
              <w:rFonts w:ascii="Times New Roman" w:eastAsia="Times New Roman" w:hAnsi="Times New Roman" w:cs="Times New Roman"/>
              <w:color w:val="000000"/>
              <w:sz w:val="26"/>
              <w:szCs w:val="26"/>
              <w:vertAlign w:val="superscript"/>
            </w:rPr>
            <w:t>2</w:t>
          </w:r>
        </w:sdtContent>
      </w:sdt>
      <w:r>
        <w:rPr>
          <w:rFonts w:ascii="宋体" w:eastAsia="宋体" w:hAnsi="宋体" w:cs="宋体" w:hint="eastAsia"/>
          <w:color w:val="000000"/>
          <w:sz w:val="24"/>
          <w:szCs w:val="24"/>
        </w:rPr>
        <w:t>,</w:t>
      </w:r>
      <w:r>
        <w:rPr>
          <w:rFonts w:ascii="宋体" w:eastAsia="宋体" w:hAnsi="宋体" w:cs="宋体"/>
          <w:color w:val="000000"/>
          <w:sz w:val="24"/>
          <w:szCs w:val="24"/>
        </w:rPr>
        <w:t xml:space="preserve"> </w:t>
      </w:r>
      <w:r>
        <w:rPr>
          <w:rFonts w:ascii="Times New Roman" w:eastAsia="Times New Roman" w:hAnsi="Times New Roman" w:cs="Times New Roman"/>
          <w:color w:val="000000"/>
          <w:sz w:val="24"/>
          <w:szCs w:val="24"/>
        </w:rPr>
        <w:t>diffusion gradient time δ= 3.5 ms, and gradient separation time Δ</w:t>
      </w:r>
      <w:sdt>
        <w:sdtPr>
          <w:tag w:val="goog_rdk_235"/>
          <w:id w:val="-1299072031"/>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 12 ms. In addition, each rat also has corresponding T2w images with RARE pulse sequence: The FOV is 28×28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the acquisition matrix's size is 256×256, TE</w:t>
      </w:r>
      <w:sdt>
        <w:sdtPr>
          <w:tag w:val="goog_rdk_236"/>
          <w:id w:val="430715976"/>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 20 ms, TR</w:t>
      </w:r>
      <w:sdt>
        <w:sdtPr>
          <w:tag w:val="goog_rdk_237"/>
          <w:id w:val="-150300018"/>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 2500 ms, slice thick =</w:t>
      </w:r>
      <w:sdt>
        <w:sdtPr>
          <w:tag w:val="goog_rdk_238"/>
          <w:id w:val="-1772073027"/>
        </w:sdtPr>
        <w:sdtEndPr/>
        <w:sdtContent>
          <w:r>
            <w:rPr>
              <w:rFonts w:ascii="Times New Roman" w:eastAsia="Times New Roman" w:hAnsi="Times New Roman" w:cs="Times New Roman"/>
              <w:color w:val="000000"/>
              <w:sz w:val="24"/>
              <w:szCs w:val="24"/>
            </w:rPr>
            <w:t xml:space="preserve"> </w:t>
          </w:r>
        </w:sdtContent>
      </w:sdt>
      <w:r>
        <w:rPr>
          <w:rFonts w:ascii="Times New Roman" w:eastAsia="Times New Roman" w:hAnsi="Times New Roman" w:cs="Times New Roman"/>
          <w:color w:val="000000"/>
          <w:sz w:val="24"/>
          <w:szCs w:val="24"/>
        </w:rPr>
        <w:t xml:space="preserve">1 mm, the reference images' region and position are the same as </w:t>
      </w:r>
      <w:sdt>
        <w:sdtPr>
          <w:tag w:val="goog_rdk_239"/>
          <w:id w:val="1591045197"/>
        </w:sdtPr>
        <w:sdtEndPr/>
        <w:sdtContent>
          <w:r>
            <w:rPr>
              <w:rFonts w:ascii="Times New Roman" w:eastAsia="Times New Roman" w:hAnsi="Times New Roman" w:cs="Times New Roman"/>
              <w:color w:val="000000"/>
              <w:sz w:val="24"/>
              <w:szCs w:val="24"/>
            </w:rPr>
            <w:t xml:space="preserve">for </w:t>
          </w:r>
        </w:sdtContent>
      </w:sdt>
      <w:r>
        <w:rPr>
          <w:rFonts w:ascii="Times New Roman" w:eastAsia="Times New Roman" w:hAnsi="Times New Roman" w:cs="Times New Roman"/>
          <w:color w:val="000000"/>
          <w:sz w:val="24"/>
          <w:szCs w:val="24"/>
        </w:rPr>
        <w:t>the EPI sequence.</w:t>
      </w:r>
    </w:p>
    <w:p w14:paraId="24E6BEB5" w14:textId="3CD1FBA0" w:rsidR="00D44CDA" w:rsidRPr="008767B2" w:rsidRDefault="0001657A" w:rsidP="00DB16D7">
      <w:pPr>
        <w:spacing w:line="480" w:lineRule="exact"/>
        <w:ind w:firstLine="357"/>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All</w:t>
      </w:r>
      <w:r w:rsidRPr="008A6ACD">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rPr>
        <w:t>linical data were acquired using multi-shell multi-band EPI sequences with an inverse encoding gradient, downloaded from the Human Connectome Project (HCP) website, including DWIdata, fMRI data, and structural data.</w:t>
      </w:r>
      <w:r w:rsidR="0081558C" w:rsidRPr="000C559D">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&lt;EndNote&gt;&lt;Cite&gt;&lt;Author&gt;Van Essen&lt;/Author&gt;&lt;Year&gt;2013&lt;/Year&gt;&lt;RecNum&gt;85&lt;/RecNum&gt;&lt;DisplayText&gt;&lt;style face="superscript"&gt;35,36&lt;/style&gt;&lt;/DisplayText&gt;&lt;record&gt;&lt;rec-number&gt;85&lt;/rec-number&gt;&lt;foreign-keys&gt;&lt;key app="EN" db-id="t292sz926dtfsle9v045vaxr0esddesv5xt0" timestamp="1646812852"&gt;85&lt;/key&gt;&lt;/foreign-keys&gt;&lt;ref-type name="Journal Article"&gt;17&lt;/ref-type&gt;&lt;contributors&gt;&lt;authors&gt;&lt;author&gt;Van Essen, David C&lt;/author&gt;&lt;author&gt;Smith, Stephen M&lt;/author&gt;&lt;author&gt;Barch, Deanna M&lt;/author&gt;&lt;author&gt;Behrens, Timothy EJ&lt;/author&gt;&lt;author&gt;Yacoub, Essa&lt;/author&gt;&lt;author&gt;Ugurbil, Kamil&lt;/author&gt;&lt;author&gt;Wu-Minn HCP Consortium&lt;/author&gt;&lt;/authors&gt;&lt;/contributors&gt;&lt;titles&gt;&lt;title&gt;The WU-Minn human connectome project: an overview&lt;/title&gt;&lt;secondary-title&gt;Neuroimage&lt;/secondary-title&gt;&lt;/titles&gt;&lt;periodical&gt;&lt;full-title&gt;NeuroImage&lt;/full-title&gt;&lt;/periodical&gt;&lt;pages&gt;62-79&lt;/pages&gt;&lt;volume&gt;80&lt;/volume&gt;&lt;dates&gt;&lt;year&gt;2013&lt;/year&gt;&lt;/dates&gt;&lt;isbn&gt;1053-8119&lt;/isbn&gt;&lt;urls&gt;&lt;/urls&gt;&lt;/record&gt;&lt;/Cite&gt;&lt;Cite&gt;&lt;Author&gt;Glasser&lt;/Author&gt;&lt;Year&gt;2013&lt;/Year&gt;&lt;RecNum&gt;99&lt;/RecNum&gt;&lt;record&gt;&lt;rec-number&gt;99&lt;/rec-number&gt;&lt;foreign-keys&gt;&lt;key app="EN" db-id="t292sz926dtfsle9v045vaxr0esddesv5xt0" timestamp="1649907570"&gt;99&lt;/key&gt;&lt;/foreign-keys&gt;&lt;ref-type name="Journal Article"&gt;17&lt;/ref-type&gt;&lt;contributors&gt;&lt;authors&gt;&lt;author&gt;Glasser, Matthew F&lt;/author&gt;&lt;author&gt;Sotiropoulos, Stamatios N&lt;/author&gt;&lt;author&gt;Wilson, J Anthony&lt;/author&gt;&lt;author&gt;Coalson, Timothy S&lt;/author&gt;&lt;author&gt;Fischl, Bruce&lt;/author&gt;&lt;author&gt;Andersson, Jesper L&lt;/author&gt;&lt;author&gt;Xu, Junqian&lt;/author&gt;&lt;author&gt;Jbabdi, Saad&lt;/author&gt;&lt;author&gt;Webster, Matthew&lt;/author&gt;&lt;author&gt;Polimeni, Jonathan R&lt;/author&gt;&lt;/authors&gt;&lt;/contributors&gt;&lt;titles&gt;&lt;title&gt;The minimal preprocessing pipelines for the Human Connectome Project&lt;/title&gt;&lt;secondary-title&gt;Neuroimage&lt;/secondary-title&gt;&lt;/titles&gt;&lt;periodical&gt;&lt;full-title&gt;NeuroImage&lt;/full-title&gt;&lt;/periodical&gt;&lt;pages&gt;105-124&lt;/pages&gt;&lt;volume&gt;80&lt;/volume&gt;&lt;dates&gt;&lt;year&gt;2013&lt;/year&gt;&lt;/dates&gt;&lt;isbn&gt;1053-8119&lt;/isbn&gt;&lt;urls&gt;&lt;/urls&gt;&lt;/record&gt;&lt;/Cite&gt;&lt;/EndNote&gt;</w:instrText>
      </w:r>
      <w:r w:rsidR="0081558C" w:rsidRPr="000C559D">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35,36</w:t>
      </w:r>
      <w:r w:rsidR="0081558C"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 the images were acquired on the HCP standard 3T Siemens MRI scanner with 32 channel head coil.</w:t>
      </w:r>
      <w:r w:rsidR="0081558C" w:rsidRPr="000C559D">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&lt;EndNote&gt;&lt;Cite&gt;&lt;Author&gt;Van Essen&lt;/Author&gt;&lt;Year&gt;2012&lt;/Year&gt;&lt;RecNum&gt;71&lt;/RecNum&gt;&lt;DisplayText&gt;&lt;style face="superscript"&gt;37&lt;/style&gt;&lt;/DisplayText&gt;&lt;record&gt;&lt;rec-number&gt;71&lt;/rec-number&gt;&lt;foreign-keys&gt;&lt;key app="EN" db-id="t292sz926dtfsle9v045vaxr0esddesv5xt0" timestamp="1646794742"&gt;71&lt;/key&gt;&lt;/foreign-keys&gt;&lt;ref-type name="Journal Article"&gt;17&lt;/ref-type&gt;&lt;contributors&gt;&lt;authors&gt;&lt;author&gt;Van Essen, David C&lt;/author&gt;&lt;author&gt;Ugurbil, Kamil&lt;/author&gt;&lt;author&gt;Auerbach, Edward&lt;/author&gt;&lt;author&gt;Barch, Deanna&lt;/author&gt;&lt;author&gt;Behrens, Timothy EJ&lt;/author&gt;&lt;author&gt;Bucholz, Richard&lt;/author&gt;&lt;author&gt;Chang, Acer&lt;/author&gt;&lt;author&gt;Chen, Liyong&lt;/author&gt;&lt;author&gt;Corbetta, Maurizio&lt;/author&gt;&lt;author&gt;Curtiss, Sandra W&lt;/author&gt;&lt;/authors&gt;&lt;/contributors&gt;&lt;titles&gt;&lt;title&gt;The Human Connectome Project: a data acquisition perspective&lt;/title&gt;&lt;secondary-title&gt;Neuroimage&lt;/secondary-title&gt;&lt;/titles&gt;&lt;periodical&gt;&lt;full-title&gt;NeuroImage&lt;/full-title&gt;&lt;/periodical&gt;&lt;pages&gt;2222-2231&lt;/pages&gt;&lt;volume&gt;62&lt;/volume&gt;&lt;number&gt;4&lt;/number&gt;&lt;dates&gt;&lt;year&gt;2012&lt;/year&gt;&lt;/dates&gt;&lt;isbn&gt;1053-8119&lt;/isbn&gt;&lt;urls&gt;&lt;/urls&gt;&lt;/record&gt;&lt;/Cite&gt;&lt;/EndNote&gt;</w:instrText>
      </w:r>
      <w:r w:rsidR="0081558C" w:rsidRPr="000C559D">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37</w:t>
      </w:r>
      <w:r w:rsidR="0081558C" w:rsidRPr="000C559D">
        <w:rPr>
          <w:rFonts w:ascii="Times New Roman" w:eastAsia="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Parameters selected for DWI-EPI were: the FOV is 208×180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the acquisition matrix's size is 104×90, TE = 89.5 ms, TR = 5520 ms, nominal voxel size of 1.25 mm isotropic, and 270 diffusion-weighted scans distributed equally over 3 shells defined with b-values of 1000, 2000 and 3000 s/mm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For fMRI images, the FOV is 208×180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the acquisition matrix's size is 104×90, TE = 89.5 ms, TR = 5520 ms, spatial resolution of 2 mm isotropic voxels. Each scan was repeated along two reverse phase encoding directions (L/R and R/L). The T1w images: FOV is 224×224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the acquisition matrix's size is 320×320, TE = 2.14 ms, TR = 2400 ms, nominal voxel size of 0.7 mm isotropic. </w:t>
      </w:r>
      <w:r w:rsidRPr="00DC771A">
        <w:rPr>
          <w:rFonts w:ascii="Times New Roman" w:eastAsia="Times New Roman" w:hAnsi="Times New Roman" w:cs="Times New Roman"/>
          <w:color w:val="000000"/>
          <w:sz w:val="24"/>
          <w:szCs w:val="24"/>
        </w:rPr>
        <w:t xml:space="preserve">The corresponding correction results of fMRI-3T are shown in </w:t>
      </w:r>
      <w:r>
        <w:rPr>
          <w:rFonts w:ascii="Times New Roman" w:eastAsia="Times New Roman" w:hAnsi="Times New Roman" w:cs="Times New Roman"/>
          <w:color w:val="000000"/>
          <w:sz w:val="24"/>
          <w:szCs w:val="24"/>
        </w:rPr>
        <w:t>Supporting Information Figure S2.</w:t>
      </w:r>
    </w:p>
    <w:p w14:paraId="405E9F96" w14:textId="05FCC6A4" w:rsidR="00A24F7D" w:rsidRPr="001C63E0" w:rsidRDefault="001C63E0" w:rsidP="001C63E0">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3.1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Pr="001C63E0">
        <w:rPr>
          <w:rFonts w:ascii="Times New Roman" w:eastAsia="宋体" w:hAnsi="Times New Roman" w:cs="Times New Roman"/>
          <w:sz w:val="30"/>
          <w:szCs w:val="30"/>
        </w:rPr>
        <w:t>Implementation</w:t>
      </w:r>
    </w:p>
    <w:p w14:paraId="091D0FD8" w14:textId="2380EDD3" w:rsidR="00A24F7D" w:rsidRPr="000C559D" w:rsidRDefault="007E0381" w:rsidP="0001657A">
      <w:pPr>
        <w:autoSpaceDE w:val="0"/>
        <w:autoSpaceDN w:val="0"/>
        <w:spacing w:line="480" w:lineRule="exact"/>
        <w:rPr>
          <w:rFonts w:ascii="Times New Roman" w:eastAsia="Times New Roman" w:hAnsi="Times New Roman" w:cs="Times New Roman"/>
          <w:color w:val="000000"/>
          <w:sz w:val="24"/>
          <w:szCs w:val="24"/>
        </w:rPr>
      </w:pPr>
      <w:r w:rsidRPr="000C559D">
        <w:rPr>
          <w:rFonts w:ascii="Times New Roman" w:eastAsia="Times New Roman" w:hAnsi="Times New Roman" w:cs="Times New Roman"/>
          <w:color w:val="000000"/>
          <w:sz w:val="24"/>
          <w:szCs w:val="24"/>
        </w:rPr>
        <w:t xml:space="preserve">The UCRSF model was implemented on </w:t>
      </w:r>
      <w:r w:rsidR="00702A73">
        <w:rPr>
          <w:rFonts w:ascii="Times New Roman" w:eastAsia="Times New Roman" w:hAnsi="Times New Roman" w:cs="Times New Roman"/>
          <w:color w:val="000000"/>
          <w:sz w:val="24"/>
          <w:szCs w:val="24"/>
        </w:rPr>
        <w:t>Pytorch</w:t>
      </w:r>
      <w:r w:rsidRPr="000C559D">
        <w:rPr>
          <w:rFonts w:ascii="Times New Roman" w:eastAsia="Times New Roman" w:hAnsi="Times New Roman" w:cs="Times New Roman"/>
          <w:color w:val="000000"/>
          <w:sz w:val="24"/>
          <w:szCs w:val="24"/>
        </w:rPr>
        <w:t xml:space="preserve"> for the Python 3.6 environment on an NVIDIA Geforce GTX 2080Ti with 11GB GPU memory and Intel Core CPU i7-8700 3.7GHz. The </w:t>
      </w:r>
      <w:r w:rsidR="00062C05">
        <w:rPr>
          <w:rFonts w:ascii="Times New Roman" w:eastAsia="Times New Roman" w:hAnsi="Times New Roman" w:cs="Times New Roman"/>
          <w:color w:val="000000"/>
          <w:sz w:val="24"/>
          <w:szCs w:val="24"/>
        </w:rPr>
        <w:t xml:space="preserve">network </w:t>
      </w:r>
      <w:r w:rsidR="0001657A">
        <w:rPr>
          <w:rFonts w:ascii="Times New Roman" w:eastAsia="Times New Roman" w:hAnsi="Times New Roman" w:cs="Times New Roman"/>
          <w:color w:val="000000"/>
          <w:sz w:val="24"/>
          <w:szCs w:val="24"/>
        </w:rPr>
        <w:t>was trained by the hybrid loss function according to section 2.4 and Adam optimizer</w:t>
      </w:r>
      <w:r w:rsidR="0081558C" w:rsidRPr="000C559D">
        <w:rPr>
          <w:rFonts w:ascii="Times New Roman" w:eastAsia="Times New Roman" w:hAnsi="Times New Roman" w:cs="Times New Roman"/>
          <w:color w:val="000000"/>
          <w:sz w:val="24"/>
          <w:szCs w:val="24"/>
        </w:rPr>
        <w:fldChar w:fldCharType="begin"/>
      </w:r>
      <w:r w:rsidR="00775BE5">
        <w:rPr>
          <w:rFonts w:ascii="Times New Roman" w:eastAsia="Times New Roman" w:hAnsi="Times New Roman" w:cs="Times New Roman"/>
          <w:color w:val="000000"/>
          <w:sz w:val="24"/>
          <w:szCs w:val="24"/>
        </w:rPr>
        <w:instrText xml:space="preserve"> ADDIN EN.CITE &lt;EndNote&gt;&lt;Cite&gt;&lt;Author&gt;Diederik&lt;/Author&gt;&lt;Year&gt;2014&lt;/Year&gt;&lt;RecNum&gt;86&lt;/RecNum&gt;&lt;DisplayText&gt;&lt;style face="superscript"&gt;38&lt;/style&gt;&lt;/DisplayText&gt;&lt;record&gt;&lt;rec-number&gt;86&lt;/rec-number&gt;&lt;foreign-keys&gt;&lt;key app="EN" db-id="t292sz926dtfsle9v045vaxr0esddesv5xt0" timestamp="1646812947"&gt;86&lt;/key&gt;&lt;/foreign-keys&gt;&lt;ref-type name="Journal Article"&gt;17&lt;/ref-type&gt;&lt;contributors&gt;&lt;authors&gt;&lt;author&gt;Diederik, Kingma&lt;/author&gt;&lt;author&gt;Jimmy, Ba&lt;/author&gt;&lt;/authors&gt;&lt;/contributors&gt;&lt;titles&gt;&lt;title&gt;Adam: A method for stochastic optimization&lt;/title&gt;&lt;secondary-title&gt;arXiv preprint arXiv:1412.6980&lt;/secondary-title&gt;&lt;/titles&gt;&lt;periodical&gt;&lt;full-title&gt;arXiv preprint arXiv:1412.6980&lt;/full-title&gt;&lt;/periodical&gt;&lt;pages&gt;273-297&lt;/pages&gt;&lt;dates&gt;&lt;year&gt;2014&lt;/year&gt;&lt;/dates&gt;&lt;urls&gt;&lt;/urls&gt;&lt;/record&gt;&lt;/Cite&gt;&lt;/EndNote&gt;</w:instrText>
      </w:r>
      <w:r w:rsidR="0081558C" w:rsidRPr="000C559D">
        <w:rPr>
          <w:rFonts w:ascii="Times New Roman" w:eastAsia="Times New Roman" w:hAnsi="Times New Roman" w:cs="Times New Roman"/>
          <w:color w:val="000000"/>
          <w:sz w:val="24"/>
          <w:szCs w:val="24"/>
        </w:rPr>
        <w:fldChar w:fldCharType="separate"/>
      </w:r>
      <w:r w:rsidR="00775BE5" w:rsidRPr="00775BE5">
        <w:rPr>
          <w:rFonts w:ascii="Times New Roman" w:eastAsia="Times New Roman" w:hAnsi="Times New Roman" w:cs="Times New Roman"/>
          <w:noProof/>
          <w:color w:val="000000"/>
          <w:sz w:val="24"/>
          <w:szCs w:val="24"/>
          <w:vertAlign w:val="superscript"/>
        </w:rPr>
        <w:t>38</w:t>
      </w:r>
      <w:r w:rsidR="0081558C" w:rsidRPr="000C559D">
        <w:rPr>
          <w:rFonts w:ascii="Times New Roman" w:eastAsia="Times New Roman" w:hAnsi="Times New Roman" w:cs="Times New Roman"/>
          <w:color w:val="000000"/>
          <w:sz w:val="24"/>
          <w:szCs w:val="24"/>
        </w:rPr>
        <w:fldChar w:fldCharType="end"/>
      </w:r>
      <w:r w:rsidRPr="000C559D">
        <w:rPr>
          <w:rFonts w:ascii="Times New Roman" w:eastAsia="Times New Roman" w:hAnsi="Times New Roman" w:cs="Times New Roman"/>
          <w:color w:val="000000"/>
          <w:sz w:val="24"/>
          <w:szCs w:val="24"/>
        </w:rPr>
        <w:t xml:space="preserve"> with</w:t>
      </w:r>
      <w:r w:rsidR="0001657A">
        <w:rPr>
          <w:rFonts w:ascii="Times New Roman" w:eastAsia="Times New Roman" w:hAnsi="Times New Roman" w:cs="Times New Roman"/>
          <w:color w:val="000000"/>
          <w:sz w:val="24"/>
          <w:szCs w:val="24"/>
        </w:rPr>
        <w:t xml:space="preserve"> </w:t>
      </w:r>
      <w:r w:rsidR="00867D3F" w:rsidRPr="000C559D">
        <w:rPr>
          <w:rFonts w:ascii="Times New Roman" w:eastAsia="Times New Roman" w:hAnsi="Times New Roman" w:cs="Times New Roman"/>
          <w:color w:val="000000"/>
          <w:position w:val="-12"/>
          <w:sz w:val="24"/>
          <w:szCs w:val="24"/>
        </w:rPr>
        <w:object w:dxaOrig="820" w:dyaOrig="360" w14:anchorId="5340D80D">
          <v:shape id="_x0000_i1050" type="#_x0000_t75" style="width:41.5pt;height:17.25pt" o:ole="">
            <v:imagedata r:id="rId64" o:title=""/>
          </v:shape>
          <o:OLEObject Type="Embed" ProgID="Equation.DSMT4" ShapeID="_x0000_i1050" DrawAspect="Content" ObjectID="_1713376041" r:id="rId65"/>
        </w:object>
      </w:r>
      <w:r w:rsidRPr="000C559D">
        <w:rPr>
          <w:rFonts w:ascii="Times New Roman" w:eastAsia="Times New Roman" w:hAnsi="Times New Roman" w:cs="Times New Roman" w:hint="eastAsia"/>
          <w:color w:val="000000"/>
          <w:sz w:val="24"/>
          <w:szCs w:val="24"/>
        </w:rPr>
        <w:t>,</w:t>
      </w:r>
      <w:r w:rsidRPr="000C559D">
        <w:rPr>
          <w:rFonts w:ascii="Times New Roman" w:eastAsia="Times New Roman" w:hAnsi="Times New Roman" w:cs="Times New Roman"/>
          <w:color w:val="000000"/>
          <w:sz w:val="24"/>
          <w:szCs w:val="24"/>
        </w:rPr>
        <w:t xml:space="preserve"> </w:t>
      </w:r>
      <w:r w:rsidR="00867D3F" w:rsidRPr="000C559D">
        <w:rPr>
          <w:rFonts w:ascii="Times New Roman" w:eastAsia="Times New Roman" w:hAnsi="Times New Roman" w:cs="Times New Roman"/>
          <w:color w:val="000000"/>
          <w:position w:val="-12"/>
          <w:sz w:val="24"/>
          <w:szCs w:val="24"/>
        </w:rPr>
        <w:object w:dxaOrig="1100" w:dyaOrig="360" w14:anchorId="78826DE8">
          <v:shape id="_x0000_i1051" type="#_x0000_t75" style="width:55.2pt;height:17.65pt" o:ole="">
            <v:imagedata r:id="rId66" o:title=""/>
          </v:shape>
          <o:OLEObject Type="Embed" ProgID="Equation.DSMT4" ShapeID="_x0000_i1051" DrawAspect="Content" ObjectID="_1713376042" r:id="rId67"/>
        </w:object>
      </w:r>
      <w:r w:rsidRPr="000C559D">
        <w:rPr>
          <w:rFonts w:ascii="Times New Roman" w:eastAsia="Times New Roman" w:hAnsi="Times New Roman" w:cs="Times New Roman"/>
          <w:color w:val="000000"/>
          <w:sz w:val="24"/>
          <w:szCs w:val="24"/>
        </w:rPr>
        <w:t xml:space="preserve">, </w:t>
      </w:r>
      <w:r w:rsidR="00867D3F" w:rsidRPr="000C559D">
        <w:rPr>
          <w:rFonts w:ascii="Times New Roman" w:eastAsia="Times New Roman" w:hAnsi="Times New Roman" w:cs="Times New Roman"/>
          <w:color w:val="000000"/>
          <w:position w:val="-6"/>
          <w:sz w:val="24"/>
          <w:szCs w:val="24"/>
        </w:rPr>
        <w:object w:dxaOrig="800" w:dyaOrig="320" w14:anchorId="0D5DAE65">
          <v:shape id="_x0000_i1052" type="#_x0000_t75" style="width:40.2pt;height:16.35pt" o:ole="">
            <v:imagedata r:id="rId68" o:title=""/>
          </v:shape>
          <o:OLEObject Type="Embed" ProgID="Equation.DSMT4" ShapeID="_x0000_i1052" DrawAspect="Content" ObjectID="_1713376043" r:id="rId69"/>
        </w:object>
      </w:r>
      <w:r w:rsidRPr="000C559D">
        <w:rPr>
          <w:rFonts w:ascii="Times New Roman" w:eastAsia="Times New Roman" w:hAnsi="Times New Roman" w:cs="Times New Roman"/>
          <w:color w:val="000000"/>
          <w:sz w:val="24"/>
          <w:szCs w:val="24"/>
        </w:rPr>
        <w:t xml:space="preserve">. </w:t>
      </w:r>
      <w:r w:rsidR="00062C05">
        <w:rPr>
          <w:rFonts w:ascii="Times New Roman" w:eastAsia="Times New Roman" w:hAnsi="Times New Roman" w:cs="Times New Roman"/>
          <w:color w:val="000000"/>
          <w:sz w:val="24"/>
          <w:szCs w:val="24"/>
        </w:rPr>
        <w:t xml:space="preserve">Each </w:t>
      </w:r>
      <w:r w:rsidR="008A7CF0">
        <w:rPr>
          <w:rFonts w:ascii="Times New Roman" w:eastAsia="Times New Roman" w:hAnsi="Times New Roman" w:cs="Times New Roman"/>
          <w:color w:val="000000"/>
          <w:sz w:val="24"/>
          <w:szCs w:val="24"/>
        </w:rPr>
        <w:t xml:space="preserve">dataset </w:t>
      </w:r>
      <w:r w:rsidR="008A7CF0" w:rsidRPr="008A7CF0">
        <w:rPr>
          <w:rFonts w:ascii="Times New Roman" w:eastAsia="Times New Roman" w:hAnsi="Times New Roman" w:cs="Times New Roman"/>
          <w:color w:val="000000"/>
          <w:sz w:val="24"/>
          <w:szCs w:val="24"/>
        </w:rPr>
        <w:t>was trained for 300 epochs</w:t>
      </w:r>
      <w:r w:rsidR="008A7CF0">
        <w:rPr>
          <w:rFonts w:ascii="Times New Roman" w:eastAsia="Times New Roman" w:hAnsi="Times New Roman" w:cs="Times New Roman"/>
          <w:color w:val="000000"/>
          <w:sz w:val="24"/>
          <w:szCs w:val="24"/>
        </w:rPr>
        <w:t xml:space="preserve">. </w:t>
      </w:r>
      <w:r w:rsidRPr="000C559D">
        <w:rPr>
          <w:rFonts w:ascii="Times New Roman" w:eastAsia="Times New Roman" w:hAnsi="Times New Roman" w:cs="Times New Roman"/>
          <w:color w:val="000000"/>
          <w:sz w:val="24"/>
          <w:szCs w:val="24"/>
        </w:rPr>
        <w:t xml:space="preserve">The initial learning rate was set to 0.001, and it decreased by a factor of 0.95 after five epochs. </w:t>
      </w:r>
    </w:p>
    <w:p w14:paraId="73DAB1A4" w14:textId="77777777" w:rsidR="0001657A" w:rsidRDefault="00024162" w:rsidP="0001657A">
      <w:pPr>
        <w:spacing w:line="480" w:lineRule="exact"/>
        <w:ind w:firstLineChars="200" w:firstLine="480"/>
        <w:rPr>
          <w:rFonts w:ascii="Times New Roman" w:eastAsia="Times New Roman" w:hAnsi="Times New Roman" w:cs="Times New Roman"/>
          <w:color w:val="000000"/>
          <w:sz w:val="20"/>
          <w:szCs w:val="20"/>
        </w:rPr>
      </w:pPr>
      <w:r>
        <w:rPr>
          <w:rFonts w:ascii="Times New Roman" w:eastAsia="宋体" w:hAnsi="Times New Roman" w:cs="Times New Roman"/>
          <w:sz w:val="24"/>
          <w:szCs w:val="24"/>
        </w:rPr>
        <w:t>T</w:t>
      </w:r>
      <w:r w:rsidRPr="00024162">
        <w:rPr>
          <w:rFonts w:ascii="Times New Roman" w:eastAsia="宋体" w:hAnsi="Times New Roman" w:cs="Times New Roman"/>
          <w:sz w:val="24"/>
          <w:szCs w:val="24"/>
        </w:rPr>
        <w:t>wo deep learning methods</w:t>
      </w:r>
      <w:r w:rsidR="007F497A" w:rsidRPr="00024162">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0081558C" w:rsidRPr="00024162">
        <w:rPr>
          <w:rFonts w:ascii="Times New Roman" w:eastAsia="宋体" w:hAnsi="Times New Roman" w:cs="Times New Roman"/>
          <w:color w:val="000000"/>
          <w:sz w:val="24"/>
          <w:szCs w:val="24"/>
        </w:rPr>
        <w:t>Soan's</w:t>
      </w:r>
      <w:r w:rsidR="0081558C" w:rsidRPr="00024162">
        <w:rPr>
          <w:rFonts w:ascii="Times New Roman" w:eastAsia="Times New Roman" w:hAnsi="Times New Roman" w:cs="Times New Roman"/>
          <w:color w:val="000000"/>
          <w:sz w:val="24"/>
          <w:szCs w:val="24"/>
        </w:rPr>
        <w:fldChar w:fldCharType="begin"/>
      </w:r>
      <w:r w:rsidR="0081558C" w:rsidRPr="00024162">
        <w:rPr>
          <w:rFonts w:ascii="Times New Roman" w:eastAsia="Times New Roman"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81558C" w:rsidRPr="00024162">
        <w:rPr>
          <w:rFonts w:ascii="Times New Roman" w:eastAsia="Times New Roman" w:hAnsi="Times New Roman" w:cs="Times New Roman"/>
          <w:color w:val="000000"/>
          <w:sz w:val="24"/>
          <w:szCs w:val="24"/>
        </w:rPr>
        <w:fldChar w:fldCharType="separate"/>
      </w:r>
      <w:r w:rsidR="0081558C" w:rsidRPr="00024162">
        <w:rPr>
          <w:rFonts w:ascii="Times New Roman" w:eastAsia="Times New Roman" w:hAnsi="Times New Roman" w:cs="Times New Roman"/>
          <w:noProof/>
          <w:color w:val="000000"/>
          <w:sz w:val="24"/>
          <w:szCs w:val="24"/>
          <w:vertAlign w:val="superscript"/>
        </w:rPr>
        <w:t>20</w:t>
      </w:r>
      <w:r w:rsidR="0081558C" w:rsidRPr="00024162">
        <w:rPr>
          <w:rFonts w:ascii="Times New Roman" w:eastAsia="Times New Roman" w:hAnsi="Times New Roman" w:cs="Times New Roman"/>
          <w:color w:val="000000"/>
          <w:sz w:val="24"/>
          <w:szCs w:val="24"/>
        </w:rPr>
        <w:fldChar w:fldCharType="end"/>
      </w:r>
      <w:r w:rsidR="007E0381" w:rsidRPr="000241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0081558C" w:rsidRPr="00024162">
        <w:rPr>
          <w:rFonts w:ascii="Times New Roman" w:eastAsia="宋体" w:hAnsi="Times New Roman" w:cs="Times New Roman"/>
          <w:color w:val="000000"/>
          <w:sz w:val="24"/>
          <w:szCs w:val="24"/>
        </w:rPr>
        <w:t>Benjamin's</w:t>
      </w:r>
      <w:r w:rsidR="0081558C" w:rsidRPr="00024162">
        <w:rPr>
          <w:rFonts w:ascii="Times New Roman" w:eastAsia="宋体" w:hAnsi="Times New Roman" w:cs="Times New Roman"/>
          <w:sz w:val="24"/>
          <w:szCs w:val="24"/>
        </w:rPr>
        <w:fldChar w:fldCharType="begin"/>
      </w:r>
      <w:r w:rsidR="0081558C" w:rsidRPr="00024162">
        <w:rPr>
          <w:rFonts w:ascii="Times New Roman" w:eastAsia="宋体" w:hAnsi="Times New Roman" w:cs="Times New Roman"/>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81558C" w:rsidRPr="00024162">
        <w:rPr>
          <w:rFonts w:ascii="Times New Roman" w:eastAsia="宋体" w:hAnsi="Times New Roman" w:cs="Times New Roman"/>
          <w:sz w:val="24"/>
          <w:szCs w:val="24"/>
        </w:rPr>
        <w:fldChar w:fldCharType="separate"/>
      </w:r>
      <w:r w:rsidR="0081558C" w:rsidRPr="00024162">
        <w:rPr>
          <w:rFonts w:ascii="Times New Roman" w:eastAsia="宋体" w:hAnsi="Times New Roman" w:cs="Times New Roman"/>
          <w:noProof/>
          <w:sz w:val="24"/>
          <w:szCs w:val="24"/>
          <w:vertAlign w:val="superscript"/>
        </w:rPr>
        <w:t>21</w:t>
      </w:r>
      <w:r w:rsidR="0081558C" w:rsidRPr="00024162">
        <w:rPr>
          <w:rFonts w:ascii="Times New Roman" w:eastAsia="宋体" w:hAnsi="Times New Roman" w:cs="Times New Roman"/>
          <w:sz w:val="24"/>
          <w:szCs w:val="24"/>
        </w:rPr>
        <w:fldChar w:fldCharType="end"/>
      </w:r>
      <w:r>
        <w:rPr>
          <w:rFonts w:ascii="Times New Roman" w:eastAsia="宋体" w:hAnsi="Times New Roman" w:cs="Times New Roman"/>
          <w:sz w:val="24"/>
          <w:szCs w:val="24"/>
        </w:rPr>
        <w:t>)</w:t>
      </w:r>
      <w:r w:rsidR="007E0381" w:rsidRPr="00024162">
        <w:rPr>
          <w:rFonts w:ascii="Times New Roman" w:eastAsia="宋体" w:hAnsi="Times New Roman" w:cs="Times New Roman"/>
          <w:sz w:val="24"/>
          <w:szCs w:val="24"/>
        </w:rPr>
        <w:t xml:space="preserve"> </w:t>
      </w:r>
      <w:r>
        <w:rPr>
          <w:rFonts w:ascii="Times New Roman" w:eastAsia="宋体" w:hAnsi="Times New Roman" w:cs="Times New Roman"/>
          <w:sz w:val="24"/>
          <w:szCs w:val="24"/>
        </w:rPr>
        <w:t>and</w:t>
      </w:r>
      <w:r w:rsidR="007F497A" w:rsidRPr="00024162">
        <w:rPr>
          <w:rFonts w:ascii="Times New Roman" w:eastAsia="宋体" w:hAnsi="Times New Roman" w:cs="Times New Roman"/>
          <w:sz w:val="24"/>
          <w:szCs w:val="24"/>
        </w:rPr>
        <w:t xml:space="preserve"> the well-known traditional </w:t>
      </w:r>
      <w:r w:rsidR="00C46741" w:rsidRPr="00024162">
        <w:rPr>
          <w:rFonts w:ascii="Times New Roman" w:eastAsia="宋体" w:hAnsi="Times New Roman" w:cs="Times New Roman"/>
          <w:sz w:val="24"/>
          <w:szCs w:val="24"/>
        </w:rPr>
        <w:t xml:space="preserve">method </w:t>
      </w:r>
      <w:r w:rsidR="00C46741">
        <w:rPr>
          <w:rFonts w:ascii="Times New Roman" w:eastAsia="宋体" w:hAnsi="Times New Roman" w:cs="Times New Roman"/>
          <w:sz w:val="24"/>
          <w:szCs w:val="24"/>
        </w:rPr>
        <w:t>(</w:t>
      </w:r>
      <w:r w:rsidR="007E0381" w:rsidRPr="00024162">
        <w:rPr>
          <w:rFonts w:ascii="Times New Roman" w:eastAsia="宋体" w:hAnsi="Times New Roman" w:cs="Times New Roman"/>
          <w:sz w:val="24"/>
          <w:szCs w:val="24"/>
        </w:rPr>
        <w:t xml:space="preserve">TOPUP </w:t>
      </w:r>
      <w:r w:rsidR="0081558C" w:rsidRPr="00024162">
        <w:rPr>
          <w:rFonts w:ascii="Times New Roman" w:eastAsia="宋体" w:hAnsi="Times New Roman" w:cs="Times New Roman"/>
          <w:sz w:val="24"/>
          <w:szCs w:val="24"/>
        </w:rPr>
        <w:fldChar w:fldCharType="begin"/>
      </w:r>
      <w:r w:rsidR="0081558C" w:rsidRPr="00024162">
        <w:rPr>
          <w:rFonts w:ascii="Times New Roman" w:eastAsia="宋体" w:hAnsi="Times New Roman" w:cs="Times New Roman"/>
          <w:sz w:val="24"/>
          <w:szCs w:val="24"/>
        </w:rPr>
        <w:instrText xml:space="preserve"> ADDIN EN.CITE &lt;EndNote&gt;&lt;Cite&gt;&lt;Author&gt;Andersson&lt;/Author&gt;&lt;Year&gt;2003&lt;/Year&gt;&lt;RecNum&gt;43&lt;/RecNum&gt;&lt;DisplayText&gt;&lt;style face="superscript"&gt;16,17&lt;/style&gt;&lt;/DisplayText&gt;&lt;record&gt;&lt;rec-number&gt;43&lt;/rec-number&gt;&lt;foreign-keys&gt;&lt;key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Cite&gt;&lt;Author&gt;Smith&lt;/Author&gt;&lt;Year&gt;2004&lt;/Year&gt;&lt;RecNum&gt;39&lt;/RecNum&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81558C" w:rsidRPr="00024162">
        <w:rPr>
          <w:rFonts w:ascii="Times New Roman" w:eastAsia="宋体" w:hAnsi="Times New Roman" w:cs="Times New Roman"/>
          <w:sz w:val="24"/>
          <w:szCs w:val="24"/>
        </w:rPr>
        <w:fldChar w:fldCharType="separate"/>
      </w:r>
      <w:r w:rsidR="0081558C" w:rsidRPr="00024162">
        <w:rPr>
          <w:rFonts w:ascii="Times New Roman" w:eastAsia="宋体" w:hAnsi="Times New Roman" w:cs="Times New Roman"/>
          <w:noProof/>
          <w:sz w:val="24"/>
          <w:szCs w:val="24"/>
          <w:vertAlign w:val="superscript"/>
        </w:rPr>
        <w:t>16,17</w:t>
      </w:r>
      <w:r w:rsidR="0081558C" w:rsidRPr="00024162">
        <w:rPr>
          <w:rFonts w:ascii="Times New Roman" w:eastAsia="宋体" w:hAnsi="Times New Roman" w:cs="Times New Roman"/>
          <w:sz w:val="24"/>
          <w:szCs w:val="24"/>
        </w:rPr>
        <w:fldChar w:fldCharType="end"/>
      </w:r>
      <w:r w:rsidR="007E0381" w:rsidRPr="00024162">
        <w:rPr>
          <w:rFonts w:ascii="Times New Roman" w:eastAsia="宋体" w:hAnsi="Times New Roman" w:cs="Times New Roman"/>
          <w:sz w:val="24"/>
          <w:szCs w:val="24"/>
        </w:rPr>
        <w:t xml:space="preserve"> in FSL</w:t>
      </w:r>
      <w:r w:rsidR="00FB71F6" w:rsidRPr="00024162">
        <w:rPr>
          <w:rFonts w:ascii="Times New Roman" w:eastAsia="宋体" w:hAnsi="Times New Roman" w:cs="Times New Roman"/>
          <w:sz w:val="24"/>
          <w:szCs w:val="24"/>
          <w:vertAlign w:val="subscript"/>
        </w:rPr>
        <w:t>6.04</w:t>
      </w:r>
      <w:r w:rsidR="00C46741">
        <w:rPr>
          <w:rFonts w:ascii="Times New Roman" w:eastAsia="宋体" w:hAnsi="Times New Roman" w:cs="Times New Roman"/>
          <w:sz w:val="24"/>
          <w:szCs w:val="24"/>
        </w:rPr>
        <w:t xml:space="preserve">) </w:t>
      </w:r>
      <w:r w:rsidR="00C46741" w:rsidRPr="00C46741">
        <w:rPr>
          <w:rFonts w:ascii="Times New Roman" w:eastAsia="宋体" w:hAnsi="Times New Roman" w:cs="Times New Roman"/>
          <w:sz w:val="24"/>
          <w:szCs w:val="24"/>
        </w:rPr>
        <w:t xml:space="preserve">are used for the comparison with </w:t>
      </w:r>
      <w:r w:rsidR="00C46741">
        <w:rPr>
          <w:rFonts w:ascii="Times New Roman" w:eastAsia="宋体" w:hAnsi="Times New Roman" w:cs="Times New Roman"/>
          <w:sz w:val="24"/>
          <w:szCs w:val="24"/>
        </w:rPr>
        <w:t>UCRSF-Net</w:t>
      </w:r>
      <w:r w:rsidR="007F497A" w:rsidRPr="00024162">
        <w:rPr>
          <w:rFonts w:ascii="Times New Roman" w:eastAsia="宋体" w:hAnsi="Times New Roman" w:cs="Times New Roman"/>
          <w:sz w:val="24"/>
          <w:szCs w:val="24"/>
        </w:rPr>
        <w:t xml:space="preserve">. </w:t>
      </w:r>
      <w:r w:rsidR="0001657A">
        <w:rPr>
          <w:rFonts w:ascii="Times New Roman" w:eastAsia="Times New Roman" w:hAnsi="Times New Roman" w:cs="Times New Roman"/>
          <w:sz w:val="24"/>
          <w:szCs w:val="24"/>
        </w:rPr>
        <w:t xml:space="preserve">In terms of the model parameters: </w:t>
      </w:r>
      <w:r w:rsidR="0001657A">
        <w:rPr>
          <w:rFonts w:ascii="Times New Roman" w:eastAsia="Times New Roman" w:hAnsi="Times New Roman" w:cs="Times New Roman"/>
          <w:color w:val="000000"/>
          <w:sz w:val="24"/>
          <w:szCs w:val="24"/>
        </w:rPr>
        <w:t>Benjamin</w:t>
      </w:r>
      <w:r w:rsidR="0001657A">
        <w:rPr>
          <w:rFonts w:ascii="Times New Roman" w:eastAsia="Times New Roman" w:hAnsi="Times New Roman" w:cs="Times New Roman"/>
          <w:sz w:val="24"/>
          <w:szCs w:val="24"/>
        </w:rPr>
        <w:t xml:space="preserve">'s </w:t>
      </w:r>
      <w:sdt>
        <w:sdtPr>
          <w:tag w:val="goog_rdk_243"/>
          <w:id w:val="-155079762"/>
        </w:sdtPr>
        <w:sdtEndPr/>
        <w:sdtContent>
          <w:r w:rsidR="0001657A">
            <w:rPr>
              <w:rFonts w:ascii="Times New Roman" w:eastAsia="Times New Roman" w:hAnsi="Times New Roman" w:cs="Times New Roman"/>
              <w:sz w:val="24"/>
              <w:szCs w:val="24"/>
            </w:rPr>
            <w:t xml:space="preserve">has </w:t>
          </w:r>
        </w:sdtContent>
      </w:sdt>
      <w:r w:rsidR="0001657A">
        <w:rPr>
          <w:rFonts w:ascii="Times New Roman" w:eastAsia="Times New Roman" w:hAnsi="Times New Roman" w:cs="Times New Roman"/>
          <w:sz w:val="24"/>
          <w:szCs w:val="24"/>
        </w:rPr>
        <w:t xml:space="preserve">2.87 million, UCRSF-Net </w:t>
      </w:r>
      <w:sdt>
        <w:sdtPr>
          <w:tag w:val="goog_rdk_245"/>
          <w:id w:val="-2118822412"/>
        </w:sdtPr>
        <w:sdtEndPr/>
        <w:sdtContent>
          <w:r w:rsidR="0001657A">
            <w:rPr>
              <w:rFonts w:ascii="Times New Roman" w:eastAsia="Times New Roman" w:hAnsi="Times New Roman" w:cs="Times New Roman"/>
              <w:sz w:val="24"/>
              <w:szCs w:val="24"/>
            </w:rPr>
            <w:t xml:space="preserve">has </w:t>
          </w:r>
        </w:sdtContent>
      </w:sdt>
      <w:r w:rsidR="0001657A">
        <w:rPr>
          <w:rFonts w:ascii="Times New Roman" w:eastAsia="Times New Roman" w:hAnsi="Times New Roman" w:cs="Times New Roman"/>
          <w:sz w:val="24"/>
          <w:szCs w:val="24"/>
        </w:rPr>
        <w:t xml:space="preserve">3.02 million, and Soan's </w:t>
      </w:r>
      <w:sdt>
        <w:sdtPr>
          <w:tag w:val="goog_rdk_246"/>
          <w:id w:val="-973759302"/>
        </w:sdtPr>
        <w:sdtEndPr/>
        <w:sdtContent>
          <w:r w:rsidR="0001657A">
            <w:rPr>
              <w:rFonts w:ascii="Times New Roman" w:eastAsia="Times New Roman" w:hAnsi="Times New Roman" w:cs="Times New Roman"/>
              <w:sz w:val="24"/>
              <w:szCs w:val="24"/>
            </w:rPr>
            <w:t xml:space="preserve">has </w:t>
          </w:r>
        </w:sdtContent>
      </w:sdt>
      <w:r w:rsidR="0001657A">
        <w:rPr>
          <w:rFonts w:ascii="Times New Roman" w:eastAsia="Times New Roman" w:hAnsi="Times New Roman" w:cs="Times New Roman"/>
          <w:sz w:val="24"/>
          <w:szCs w:val="24"/>
        </w:rPr>
        <w:t>2.16 million</w:t>
      </w:r>
      <w:sdt>
        <w:sdtPr>
          <w:tag w:val="goog_rdk_247"/>
          <w:id w:val="-64804898"/>
        </w:sdtPr>
        <w:sdtEndPr/>
        <w:sdtContent>
          <w:r w:rsidR="0001657A">
            <w:rPr>
              <w:rFonts w:ascii="Times New Roman" w:eastAsia="Times New Roman" w:hAnsi="Times New Roman" w:cs="Times New Roman"/>
              <w:sz w:val="24"/>
              <w:szCs w:val="24"/>
            </w:rPr>
            <w:t xml:space="preserve"> parameters</w:t>
          </w:r>
        </w:sdtContent>
      </w:sdt>
      <w:r w:rsidR="0001657A">
        <w:rPr>
          <w:rFonts w:ascii="Times New Roman" w:eastAsia="Times New Roman" w:hAnsi="Times New Roman" w:cs="Times New Roman"/>
          <w:sz w:val="24"/>
          <w:szCs w:val="24"/>
        </w:rPr>
        <w:t>. All deep learning methods (Soan's method, Benjamin's method, and UCRSF-</w:t>
      </w:r>
      <w:r w:rsidR="0001657A">
        <w:rPr>
          <w:rFonts w:ascii="Times New Roman" w:eastAsia="Times New Roman" w:hAnsi="Times New Roman" w:cs="Times New Roman"/>
          <w:sz w:val="24"/>
          <w:szCs w:val="24"/>
        </w:rPr>
        <w:lastRenderedPageBreak/>
        <w:t>Net method) running on the PyTorch platform have a correction time of less than 1.8 seconds per subject with GPU. With CPU, the correction times are 2.8</w:t>
      </w:r>
      <w:sdt>
        <w:sdtPr>
          <w:tag w:val="goog_rdk_248"/>
          <w:id w:val="-1355262780"/>
        </w:sdtPr>
        <w:sdtEndPr/>
        <w:sdtContent>
          <w:r w:rsidR="0001657A">
            <w:rPr>
              <w:rFonts w:ascii="Times New Roman" w:eastAsia="Times New Roman" w:hAnsi="Times New Roman" w:cs="Times New Roman"/>
              <w:sz w:val="24"/>
              <w:szCs w:val="24"/>
            </w:rPr>
            <w:t xml:space="preserve"> </w:t>
          </w:r>
        </w:sdtContent>
      </w:sdt>
      <w:r w:rsidR="0001657A">
        <w:rPr>
          <w:rFonts w:ascii="Times New Roman" w:eastAsia="Times New Roman" w:hAnsi="Times New Roman" w:cs="Times New Roman"/>
          <w:sz w:val="24"/>
          <w:szCs w:val="24"/>
        </w:rPr>
        <w:t>s, 9.6</w:t>
      </w:r>
      <w:sdt>
        <w:sdtPr>
          <w:tag w:val="goog_rdk_249"/>
          <w:id w:val="839040980"/>
        </w:sdtPr>
        <w:sdtEndPr/>
        <w:sdtContent>
          <w:r w:rsidR="0001657A">
            <w:rPr>
              <w:rFonts w:ascii="Times New Roman" w:eastAsia="Times New Roman" w:hAnsi="Times New Roman" w:cs="Times New Roman"/>
              <w:sz w:val="24"/>
              <w:szCs w:val="24"/>
            </w:rPr>
            <w:t xml:space="preserve"> </w:t>
          </w:r>
        </w:sdtContent>
      </w:sdt>
      <w:r w:rsidR="0001657A">
        <w:rPr>
          <w:rFonts w:ascii="Times New Roman" w:eastAsia="Times New Roman" w:hAnsi="Times New Roman" w:cs="Times New Roman"/>
          <w:sz w:val="24"/>
          <w:szCs w:val="24"/>
        </w:rPr>
        <w:t>s and 15.2</w:t>
      </w:r>
      <w:sdt>
        <w:sdtPr>
          <w:tag w:val="goog_rdk_250"/>
          <w:id w:val="-1637028965"/>
        </w:sdtPr>
        <w:sdtEndPr/>
        <w:sdtContent>
          <w:r w:rsidR="0001657A">
            <w:rPr>
              <w:rFonts w:ascii="Times New Roman" w:eastAsia="Times New Roman" w:hAnsi="Times New Roman" w:cs="Times New Roman"/>
              <w:sz w:val="24"/>
              <w:szCs w:val="24"/>
            </w:rPr>
            <w:t xml:space="preserve"> </w:t>
          </w:r>
        </w:sdtContent>
      </w:sdt>
      <w:r w:rsidR="0001657A">
        <w:rPr>
          <w:rFonts w:ascii="Times New Roman" w:eastAsia="Times New Roman" w:hAnsi="Times New Roman" w:cs="Times New Roman"/>
          <w:sz w:val="24"/>
          <w:szCs w:val="24"/>
        </w:rPr>
        <w:t>s, which are still less than the correction time of the traditional method TOPUP (598s) running on the FSL</w:t>
      </w:r>
      <w:r w:rsidR="0001657A">
        <w:rPr>
          <w:rFonts w:ascii="Times New Roman" w:eastAsia="Times New Roman" w:hAnsi="Times New Roman" w:cs="Times New Roman"/>
          <w:sz w:val="24"/>
          <w:szCs w:val="24"/>
          <w:vertAlign w:val="subscript"/>
        </w:rPr>
        <w:t>6.04</w:t>
      </w:r>
      <w:r w:rsidR="0001657A">
        <w:rPr>
          <w:rFonts w:ascii="Times New Roman" w:eastAsia="Times New Roman" w:hAnsi="Times New Roman" w:cs="Times New Roman"/>
          <w:sz w:val="24"/>
          <w:szCs w:val="24"/>
        </w:rPr>
        <w:t xml:space="preserve"> platform.</w:t>
      </w:r>
    </w:p>
    <w:p w14:paraId="28088C26" w14:textId="27DDC6A2" w:rsidR="00D23314" w:rsidRDefault="0001657A" w:rsidP="0001657A">
      <w:pPr>
        <w:spacing w:line="480" w:lineRule="exact"/>
        <w:ind w:firstLineChars="200" w:firstLine="48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We also perform</w:t>
      </w:r>
      <w:sdt>
        <w:sdtPr>
          <w:tag w:val="goog_rdk_251"/>
          <w:id w:val="110867281"/>
        </w:sdtPr>
        <w:sdtEndPr/>
        <w:sdtContent>
          <w:r>
            <w:rPr>
              <w:rFonts w:ascii="Times New Roman" w:eastAsia="Times New Roman" w:hAnsi="Times New Roman" w:cs="Times New Roman"/>
              <w:color w:val="000000"/>
              <w:sz w:val="24"/>
              <w:szCs w:val="24"/>
            </w:rPr>
            <w:t>ed</w:t>
          </w:r>
        </w:sdtContent>
      </w:sdt>
      <w:r>
        <w:rPr>
          <w:rFonts w:ascii="Times New Roman" w:eastAsia="Times New Roman" w:hAnsi="Times New Roman" w:cs="Times New Roman"/>
          <w:color w:val="000000"/>
          <w:sz w:val="24"/>
          <w:szCs w:val="24"/>
        </w:rPr>
        <w:t xml:space="preserve"> the Bloch equation-based simulation to compare the susceptibility correction results </w:t>
      </w:r>
      <w:r w:rsidRPr="000F73BF">
        <w:rPr>
          <w:rFonts w:ascii="Times New Roman" w:eastAsia="Times New Roman" w:hAnsi="Times New Roman" w:cs="Times New Roman"/>
          <w:color w:val="000000"/>
          <w:sz w:val="24"/>
          <w:szCs w:val="24"/>
        </w:rPr>
        <w:t>quantitatively</w:t>
      </w:r>
      <w:r>
        <w:rPr>
          <w:rFonts w:ascii="Times New Roman" w:eastAsia="Times New Roman" w:hAnsi="Times New Roman" w:cs="Times New Roman"/>
          <w:color w:val="000000"/>
          <w:sz w:val="24"/>
          <w:szCs w:val="24"/>
        </w:rPr>
        <w:t xml:space="preserve"> This simulation </w:t>
      </w:r>
      <w:r w:rsidRPr="000F73BF">
        <w:rPr>
          <w:rFonts w:ascii="Times New Roman" w:eastAsia="Times New Roman" w:hAnsi="Times New Roman" w:cs="Times New Roman"/>
          <w:color w:val="000000"/>
          <w:sz w:val="24"/>
          <w:szCs w:val="24"/>
        </w:rPr>
        <w:t xml:space="preserve">was </w:t>
      </w:r>
      <w:r>
        <w:rPr>
          <w:rFonts w:ascii="Times New Roman" w:eastAsia="Times New Roman" w:hAnsi="Times New Roman" w:cs="Times New Roman"/>
          <w:color w:val="000000"/>
          <w:sz w:val="24"/>
          <w:szCs w:val="24"/>
        </w:rPr>
        <w:t>performed based on our preclinical dataset</w:t>
      </w:r>
      <w:r>
        <w:t xml:space="preserve"> </w:t>
      </w:r>
      <w:r w:rsidRPr="000F73B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cquired with the FSE pulse sequence on a 7.0T scanner. Moreover, the B0 inhomogeneity maps </w:t>
      </w:r>
      <w:r w:rsidRPr="000F73BF">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obtained from the field map protocol based on 3D-GRE</w:t>
      </w:r>
      <w:r w:rsidRPr="00204BDB">
        <w:rPr>
          <w:rFonts w:ascii="Times New Roman" w:eastAsia="Times New Roman" w:hAnsi="Times New Roman" w:cs="Times New Roman"/>
          <w:sz w:val="24"/>
          <w:szCs w:val="24"/>
        </w:rPr>
        <w:t xml:space="preserve"> with different </w:t>
      </w:r>
      <w:r>
        <w:rPr>
          <w:rFonts w:ascii="Times New Roman" w:eastAsia="Times New Roman" w:hAnsi="Times New Roman" w:cs="Times New Roman"/>
          <w:sz w:val="24"/>
          <w:szCs w:val="24"/>
        </w:rPr>
        <w:t>TEs. The d</w:t>
      </w:r>
      <w:r w:rsidRPr="00442AE6">
        <w:rPr>
          <w:rFonts w:ascii="Times New Roman" w:eastAsia="Times New Roman" w:hAnsi="Times New Roman" w:cs="Times New Roman"/>
          <w:sz w:val="24"/>
          <w:szCs w:val="24"/>
        </w:rPr>
        <w:t xml:space="preserve">istorted </w:t>
      </w:r>
      <w:r>
        <w:rPr>
          <w:rFonts w:ascii="Times New Roman" w:eastAsia="Times New Roman" w:hAnsi="Times New Roman" w:cs="Times New Roman"/>
          <w:sz w:val="24"/>
          <w:szCs w:val="24"/>
        </w:rPr>
        <w:t xml:space="preserve">ssEPI images (UP/DOWN) </w:t>
      </w:r>
      <w:r w:rsidRPr="000F73BF">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simulated with different phase-encoding gradient polarities. And the reference images </w:t>
      </w:r>
      <w:r w:rsidRPr="000F73BF">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simulated with zero </w:t>
      </w:r>
      <w:r>
        <w:rPr>
          <w:rFonts w:ascii="Times New Roman" w:eastAsia="Times New Roman" w:hAnsi="Times New Roman" w:cs="Times New Roman"/>
          <w:color w:val="000000"/>
          <w:sz w:val="24"/>
          <w:szCs w:val="24"/>
        </w:rPr>
        <w:t>B0 inhomogeneity, in which UP/DOWN images are identical.</w:t>
      </w:r>
      <w:r>
        <w:rPr>
          <w:rFonts w:ascii="Times New Roman" w:eastAsia="Times New Roman" w:hAnsi="Times New Roman" w:cs="Times New Roman"/>
          <w:sz w:val="24"/>
          <w:szCs w:val="24"/>
        </w:rPr>
        <w:t xml:space="preserve"> The quality of the outputs of the network were evaluated by two quantitative metrics: peak signal-to-noise ratio (PSNR) and structural similarity index (SSIM).</w:t>
      </w:r>
      <w:r w:rsidR="009D4E78">
        <w:rPr>
          <w:rFonts w:ascii="Times New Roman" w:eastAsia="宋体" w:hAnsi="Times New Roman" w:cs="Times New Roman"/>
          <w:sz w:val="24"/>
          <w:szCs w:val="24"/>
        </w:rPr>
        <w:fldChar w:fldCharType="begin"/>
      </w:r>
      <w:r w:rsidR="00775BE5">
        <w:rPr>
          <w:rFonts w:ascii="Times New Roman" w:eastAsia="宋体" w:hAnsi="Times New Roman" w:cs="Times New Roman"/>
          <w:sz w:val="24"/>
          <w:szCs w:val="24"/>
        </w:rPr>
        <w:instrText xml:space="preserve"> ADDIN EN.CITE &lt;EndNote&gt;&lt;Cite&gt;&lt;Author&gt;Wang&lt;/Author&gt;&lt;Year&gt;2004&lt;/Year&gt;&lt;RecNum&gt;93&lt;/RecNum&gt;&lt;DisplayText&gt;&lt;style face="superscript"&gt;39&lt;/style&gt;&lt;/DisplayText&gt;&lt;record&gt;&lt;rec-number&gt;93&lt;/rec-number&gt;&lt;foreign-keys&gt;&lt;key app="EN" db-id="t292sz926dtfsle9v045vaxr0esddesv5xt0" timestamp="1649317262"&gt;93&lt;/key&gt;&lt;/foreign-keys&gt;&lt;ref-type name="Journal Article"&gt;17&lt;/ref-type&gt;&lt;contributors&gt;&lt;authors&gt;&lt;author&gt;Wang, Zhou&lt;/author&gt;&lt;author&gt;Bovik, Alan C&lt;/author&gt;&lt;author&gt;Sheikh, Hamid R&lt;/author&gt;&lt;author&gt;Simoncelli, Eero P&lt;/author&gt;&lt;/authors&gt;&lt;/contributors&gt;&lt;titles&gt;&lt;title&gt;Image quality assessment: from error visibility to structural similarity&lt;/title&gt;&lt;secondary-title&gt;IEEE transactions on image processing&lt;/secondary-title&gt;&lt;/titles&gt;&lt;periodical&gt;&lt;full-title&gt;IEEE transactions on image processing&lt;/full-title&gt;&lt;/periodical&gt;&lt;pages&gt;600-612&lt;/pages&gt;&lt;volume&gt;13&lt;/volume&gt;&lt;number&gt;4&lt;/number&gt;&lt;dates&gt;&lt;year&gt;2004&lt;/year&gt;&lt;/dates&gt;&lt;isbn&gt;1057-7149&lt;/isbn&gt;&lt;urls&gt;&lt;/urls&gt;&lt;/record&gt;&lt;/Cite&gt;&lt;/EndNote&gt;</w:instrText>
      </w:r>
      <w:r w:rsidR="009D4E78">
        <w:rPr>
          <w:rFonts w:ascii="Times New Roman" w:eastAsia="宋体" w:hAnsi="Times New Roman" w:cs="Times New Roman"/>
          <w:sz w:val="24"/>
          <w:szCs w:val="24"/>
        </w:rPr>
        <w:fldChar w:fldCharType="separate"/>
      </w:r>
      <w:r w:rsidR="00775BE5" w:rsidRPr="00775BE5">
        <w:rPr>
          <w:rFonts w:ascii="Times New Roman" w:eastAsia="宋体" w:hAnsi="Times New Roman" w:cs="Times New Roman"/>
          <w:noProof/>
          <w:sz w:val="24"/>
          <w:szCs w:val="24"/>
          <w:vertAlign w:val="superscript"/>
        </w:rPr>
        <w:t>39</w:t>
      </w:r>
      <w:r w:rsidR="009D4E78">
        <w:rPr>
          <w:rFonts w:ascii="Times New Roman" w:eastAsia="宋体" w:hAnsi="Times New Roman" w:cs="Times New Roman"/>
          <w:sz w:val="24"/>
          <w:szCs w:val="24"/>
        </w:rPr>
        <w:fldChar w:fldCharType="end"/>
      </w:r>
    </w:p>
    <w:p w14:paraId="78B6C14B" w14:textId="77777777" w:rsidR="00005CDD" w:rsidRDefault="00005CDD" w:rsidP="00005CDD">
      <w:pPr>
        <w:pStyle w:val="1"/>
        <w:spacing w:line="578"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  |  RESULTS</w:t>
      </w:r>
    </w:p>
    <w:p w14:paraId="16225CED" w14:textId="77777777" w:rsidR="00005CDD" w:rsidRDefault="00005CDD" w:rsidP="00005CDD">
      <w:pPr>
        <w:pStyle w:val="2"/>
        <w:spacing w:line="415" w:lineRule="auto"/>
        <w:rPr>
          <w:rFonts w:ascii="Times New Roman" w:eastAsia="Times New Roman" w:hAnsi="Times New Roman" w:cs="Times New Roman"/>
          <w:b w:val="0"/>
          <w:sz w:val="30"/>
          <w:szCs w:val="30"/>
        </w:rPr>
      </w:pPr>
      <w:bookmarkStart w:id="18" w:name="_Hlk102140711"/>
      <w:r>
        <w:rPr>
          <w:rFonts w:ascii="Times New Roman" w:eastAsia="Times New Roman" w:hAnsi="Times New Roman" w:cs="Times New Roman"/>
          <w:sz w:val="30"/>
          <w:szCs w:val="30"/>
        </w:rPr>
        <w:t>4.1</w:t>
      </w:r>
      <w:bookmarkStart w:id="19" w:name="_Hlk102140702"/>
      <w:r>
        <w:rPr>
          <w:rFonts w:ascii="Times New Roman" w:eastAsia="Times New Roman" w:hAnsi="Times New Roman" w:cs="Times New Roman"/>
          <w:sz w:val="30"/>
          <w:szCs w:val="30"/>
        </w:rPr>
        <w:t xml:space="preserve">  |  </w:t>
      </w:r>
      <w:bookmarkStart w:id="20" w:name="_Hlk102140671"/>
      <w:bookmarkEnd w:id="19"/>
      <w:r>
        <w:rPr>
          <w:rFonts w:ascii="Times New Roman" w:eastAsia="Times New Roman" w:hAnsi="Times New Roman" w:cs="Times New Roman"/>
          <w:sz w:val="30"/>
          <w:szCs w:val="30"/>
        </w:rPr>
        <w:t xml:space="preserve">Validation for </w:t>
      </w:r>
      <w:r w:rsidRPr="00F02030">
        <w:rPr>
          <w:rFonts w:ascii="Times New Roman" w:eastAsia="Times New Roman" w:hAnsi="Times New Roman" w:cs="Times New Roman"/>
          <w:sz w:val="30"/>
          <w:szCs w:val="30"/>
        </w:rPr>
        <w:t xml:space="preserve">Simulated </w:t>
      </w:r>
      <w:r>
        <w:rPr>
          <w:rFonts w:ascii="Times New Roman" w:eastAsia="Times New Roman" w:hAnsi="Times New Roman" w:cs="Times New Roman"/>
          <w:sz w:val="30"/>
          <w:szCs w:val="30"/>
        </w:rPr>
        <w:t xml:space="preserve">EPI </w:t>
      </w:r>
      <w:r w:rsidRPr="00F02030">
        <w:rPr>
          <w:rFonts w:ascii="Times New Roman" w:eastAsia="Times New Roman" w:hAnsi="Times New Roman" w:cs="Times New Roman"/>
          <w:sz w:val="30"/>
          <w:szCs w:val="30"/>
        </w:rPr>
        <w:t xml:space="preserve">data acquired </w:t>
      </w:r>
      <w:r>
        <w:rPr>
          <w:rFonts w:ascii="Times New Roman" w:eastAsia="Times New Roman" w:hAnsi="Times New Roman" w:cs="Times New Roman"/>
          <w:sz w:val="30"/>
          <w:szCs w:val="30"/>
        </w:rPr>
        <w:t>with reversed gradients</w:t>
      </w:r>
      <w:bookmarkEnd w:id="20"/>
    </w:p>
    <w:bookmarkEnd w:id="18"/>
    <w:p w14:paraId="23D9AF86" w14:textId="5E0468F2" w:rsidR="00A24F7D" w:rsidRPr="00997E8E" w:rsidRDefault="00005CDD" w:rsidP="00997E8E">
      <w:pPr>
        <w:spacing w:line="480" w:lineRule="exact"/>
        <w:rPr>
          <w:rFonts w:ascii="宋体" w:eastAsia="宋体" w:hAnsi="宋体" w:cs="宋体"/>
          <w:sz w:val="24"/>
          <w:szCs w:val="24"/>
        </w:rPr>
      </w:pPr>
      <w:r>
        <w:rPr>
          <w:rFonts w:ascii="Times New Roman" w:eastAsia="Times New Roman" w:hAnsi="Times New Roman" w:cs="Times New Roman"/>
          <w:sz w:val="24"/>
          <w:szCs w:val="24"/>
        </w:rPr>
        <w:t xml:space="preserve">Figure 3 shows the corrected images for simulated EPI data </w:t>
      </w:r>
      <w:r w:rsidRPr="00F02030">
        <w:rPr>
          <w:rFonts w:ascii="Times New Roman" w:eastAsia="Times New Roman" w:hAnsi="Times New Roman" w:cs="Times New Roman"/>
          <w:sz w:val="24"/>
          <w:szCs w:val="24"/>
        </w:rPr>
        <w:t xml:space="preserve">acquired </w:t>
      </w:r>
      <w:r>
        <w:rPr>
          <w:rFonts w:ascii="Times New Roman" w:eastAsia="Times New Roman" w:hAnsi="Times New Roman" w:cs="Times New Roman"/>
          <w:sz w:val="24"/>
          <w:szCs w:val="24"/>
        </w:rPr>
        <w:t xml:space="preserve">with the reversed gradients and </w:t>
      </w:r>
      <w:r w:rsidR="00CA6048">
        <w:rPr>
          <w:rFonts w:ascii="Times New Roman" w:eastAsia="Times New Roman" w:hAnsi="Times New Roman" w:cs="Times New Roman"/>
          <w:sz w:val="24"/>
          <w:szCs w:val="24"/>
        </w:rPr>
        <w:t xml:space="preserve">the </w:t>
      </w:r>
      <w:r w:rsidR="00997E8E" w:rsidRPr="00997E8E">
        <w:rPr>
          <w:rFonts w:ascii="Times New Roman" w:eastAsia="Times New Roman" w:hAnsi="Times New Roman" w:cs="Times New Roman"/>
          <w:sz w:val="24"/>
          <w:szCs w:val="24"/>
        </w:rPr>
        <w:t xml:space="preserve">corresponding </w:t>
      </w:r>
      <w:r>
        <w:rPr>
          <w:rFonts w:ascii="Times New Roman" w:eastAsia="Times New Roman" w:hAnsi="Times New Roman" w:cs="Times New Roman"/>
          <w:sz w:val="24"/>
          <w:szCs w:val="24"/>
        </w:rPr>
        <w:t xml:space="preserve">quantitative comparison. The columns from left to right show: </w:t>
      </w:r>
      <w:r w:rsidRPr="00F02030">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eference images, distorted bilp-UP/DOWN images, </w:t>
      </w:r>
      <w:r w:rsidRPr="00F02030">
        <w:rPr>
          <w:rFonts w:ascii="Times New Roman" w:eastAsia="Times New Roman" w:hAnsi="Times New Roman" w:cs="Times New Roman"/>
          <w:sz w:val="24"/>
          <w:szCs w:val="24"/>
        </w:rPr>
        <w:t xml:space="preserve">images corrected </w:t>
      </w:r>
      <w:r w:rsidR="007E0381" w:rsidRPr="000C559D">
        <w:rPr>
          <w:rFonts w:ascii="Times New Roman" w:eastAsia="宋体" w:hAnsi="Times New Roman" w:cs="Times New Roman"/>
          <w:color w:val="000000"/>
          <w:sz w:val="24"/>
          <w:szCs w:val="24"/>
        </w:rPr>
        <w:t xml:space="preserve">by </w:t>
      </w:r>
      <w:r w:rsidR="007E0381" w:rsidRPr="000C559D">
        <w:rPr>
          <w:rFonts w:ascii="Times New Roman" w:eastAsia="Times New Roman" w:hAnsi="Times New Roman" w:cs="Times New Roman"/>
          <w:color w:val="000000"/>
          <w:sz w:val="24"/>
          <w:szCs w:val="24"/>
        </w:rPr>
        <w:t>TOPUP</w:t>
      </w:r>
      <w:r w:rsidR="0081558C" w:rsidRPr="000C559D">
        <w:rPr>
          <w:rFonts w:ascii="Times New Roman" w:eastAsia="Times New Roman" w:hAnsi="Times New Roman" w:cs="Times New Roman"/>
          <w:color w:val="000000"/>
          <w:sz w:val="24"/>
          <w:szCs w:val="24"/>
        </w:rPr>
        <w:fldChar w:fldCharType="begin"/>
      </w:r>
      <w:r w:rsidR="0081558C" w:rsidRPr="000C559D">
        <w:rPr>
          <w:rFonts w:ascii="Times New Roman" w:eastAsia="Times New Roman" w:hAnsi="Times New Roman" w:cs="Times New Roman"/>
          <w:color w:val="000000"/>
          <w:sz w:val="24"/>
          <w:szCs w:val="24"/>
        </w:rPr>
        <w:instrText xml:space="preserve"> ADDIN EN.CITE &lt;EndNote&gt;&lt;Cite&gt;&lt;Author&gt;Andersson&lt;/Author&gt;&lt;Year&gt;2003&lt;/Year&gt;&lt;RecNum&gt;43&lt;/RecNum&gt;&lt;DisplayText&gt;&lt;style face="superscript"&gt;16,17&lt;/style&gt;&lt;/DisplayText&gt;&lt;record&gt;&lt;rec-number&gt;43&lt;/rec-number&gt;&lt;foreign-keys&gt;&lt;key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Cite&gt;&lt;Author&gt;Smith&lt;/Author&gt;&lt;Year&gt;2004&lt;/Year&gt;&lt;RecNum&gt;39&lt;/RecNum&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81558C" w:rsidRPr="000C559D">
        <w:rPr>
          <w:rFonts w:ascii="Times New Roman" w:eastAsia="Times New Roman" w:hAnsi="Times New Roman" w:cs="Times New Roman"/>
          <w:color w:val="000000"/>
          <w:sz w:val="24"/>
          <w:szCs w:val="24"/>
        </w:rPr>
        <w:fldChar w:fldCharType="separate"/>
      </w:r>
      <w:r w:rsidR="0081558C" w:rsidRPr="000C559D">
        <w:rPr>
          <w:rFonts w:ascii="Times New Roman" w:eastAsia="Times New Roman" w:hAnsi="Times New Roman" w:cs="Times New Roman"/>
          <w:noProof/>
          <w:color w:val="000000"/>
          <w:sz w:val="24"/>
          <w:szCs w:val="24"/>
          <w:vertAlign w:val="superscript"/>
        </w:rPr>
        <w:t>16,17</w:t>
      </w:r>
      <w:r w:rsidR="0081558C" w:rsidRPr="000C559D">
        <w:rPr>
          <w:rFonts w:ascii="Times New Roman" w:eastAsia="Times New Roman"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Soan's</w:t>
      </w:r>
      <w:r w:rsidR="0081558C" w:rsidRPr="000C559D">
        <w:rPr>
          <w:rFonts w:ascii="Times New Roman" w:eastAsia="宋体" w:hAnsi="Times New Roman" w:cs="Times New Roman"/>
          <w:color w:val="000000"/>
          <w:sz w:val="24"/>
          <w:szCs w:val="24"/>
        </w:rPr>
        <w:t>,</w:t>
      </w:r>
      <w:r w:rsidR="0081558C" w:rsidRPr="000C559D">
        <w:rPr>
          <w:rFonts w:ascii="Times New Roman" w:eastAsia="宋体" w:hAnsi="Times New Roman" w:cs="Times New Roman"/>
          <w:color w:val="000000"/>
          <w:sz w:val="24"/>
          <w:szCs w:val="24"/>
        </w:rPr>
        <w:fldChar w:fldCharType="begin"/>
      </w:r>
      <w:r w:rsidR="0081558C" w:rsidRPr="000C559D">
        <w:rPr>
          <w:rFonts w:ascii="Times New Roman" w:eastAsia="宋体"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81558C" w:rsidRPr="000C559D">
        <w:rPr>
          <w:rFonts w:ascii="Times New Roman" w:eastAsia="宋体" w:hAnsi="Times New Roman" w:cs="Times New Roman"/>
          <w:color w:val="000000"/>
          <w:sz w:val="24"/>
          <w:szCs w:val="24"/>
        </w:rPr>
        <w:fldChar w:fldCharType="separate"/>
      </w:r>
      <w:r w:rsidR="0081558C" w:rsidRPr="000C559D">
        <w:rPr>
          <w:rFonts w:ascii="Times New Roman" w:eastAsia="宋体" w:hAnsi="Times New Roman" w:cs="Times New Roman"/>
          <w:noProof/>
          <w:color w:val="000000"/>
          <w:sz w:val="24"/>
          <w:szCs w:val="24"/>
          <w:vertAlign w:val="superscript"/>
        </w:rPr>
        <w:t>20</w:t>
      </w:r>
      <w:r w:rsidR="0081558C" w:rsidRPr="000C559D">
        <w:rPr>
          <w:rFonts w:ascii="Times New Roman" w:eastAsia="宋体"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xml:space="preserve"> Benjamin's</w:t>
      </w:r>
      <w:r w:rsidR="0081558C" w:rsidRPr="000C559D">
        <w:rPr>
          <w:rFonts w:ascii="Times New Roman" w:eastAsia="宋体" w:hAnsi="Times New Roman" w:cs="Times New Roman"/>
          <w:color w:val="000000"/>
          <w:sz w:val="24"/>
          <w:szCs w:val="24"/>
        </w:rPr>
        <w:fldChar w:fldCharType="begin"/>
      </w:r>
      <w:r w:rsidR="0081558C" w:rsidRPr="000C559D">
        <w:rPr>
          <w:rFonts w:ascii="Times New Roman" w:eastAsia="宋体" w:hAnsi="Times New Roman" w:cs="Times New Roman"/>
          <w:color w:val="000000"/>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81558C" w:rsidRPr="000C559D">
        <w:rPr>
          <w:rFonts w:ascii="Times New Roman" w:eastAsia="宋体" w:hAnsi="Times New Roman" w:cs="Times New Roman"/>
          <w:color w:val="000000"/>
          <w:sz w:val="24"/>
          <w:szCs w:val="24"/>
        </w:rPr>
        <w:fldChar w:fldCharType="separate"/>
      </w:r>
      <w:r w:rsidR="0081558C" w:rsidRPr="000C559D">
        <w:rPr>
          <w:rFonts w:ascii="Times New Roman" w:eastAsia="宋体" w:hAnsi="Times New Roman" w:cs="Times New Roman"/>
          <w:noProof/>
          <w:color w:val="000000"/>
          <w:sz w:val="24"/>
          <w:szCs w:val="24"/>
          <w:vertAlign w:val="superscript"/>
        </w:rPr>
        <w:t>21</w:t>
      </w:r>
      <w:r w:rsidR="0081558C" w:rsidRPr="000C559D">
        <w:rPr>
          <w:rFonts w:ascii="Times New Roman" w:eastAsia="宋体"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xml:space="preserve"> and </w:t>
      </w:r>
      <w:r w:rsidR="00013405">
        <w:rPr>
          <w:rFonts w:ascii="Times New Roman" w:eastAsia="宋体" w:hAnsi="Times New Roman" w:cs="Times New Roman"/>
          <w:color w:val="000000"/>
          <w:sz w:val="24"/>
          <w:szCs w:val="24"/>
        </w:rPr>
        <w:t>the</w:t>
      </w:r>
      <w:r w:rsidR="007E0381" w:rsidRPr="000C559D">
        <w:rPr>
          <w:rFonts w:ascii="Times New Roman" w:eastAsia="宋体" w:hAnsi="Times New Roman" w:cs="Times New Roman"/>
          <w:color w:val="000000"/>
          <w:sz w:val="24"/>
          <w:szCs w:val="24"/>
        </w:rPr>
        <w:t xml:space="preserve"> </w:t>
      </w:r>
      <w:r w:rsidR="007E0381" w:rsidRPr="000C559D">
        <w:rPr>
          <w:rFonts w:ascii="Times New Roman" w:eastAsia="Times New Roman" w:hAnsi="Times New Roman" w:cs="Times New Roman"/>
          <w:color w:val="000000"/>
          <w:sz w:val="24"/>
          <w:szCs w:val="24"/>
        </w:rPr>
        <w:t>UCRSF</w:t>
      </w:r>
      <w:r w:rsidR="007E0381" w:rsidRPr="000C559D">
        <w:rPr>
          <w:rFonts w:ascii="Times New Roman" w:eastAsia="宋体" w:hAnsi="Times New Roman" w:cs="Times New Roman"/>
          <w:color w:val="000000"/>
          <w:sz w:val="24"/>
          <w:szCs w:val="24"/>
        </w:rPr>
        <w:t xml:space="preserve"> method. </w:t>
      </w:r>
      <w:r w:rsidR="003A4A28" w:rsidRPr="00DB16D7">
        <w:rPr>
          <w:rFonts w:ascii="Times New Roman" w:eastAsia="宋体" w:hAnsi="Times New Roman" w:cs="Times New Roman"/>
          <w:color w:val="000000"/>
          <w:sz w:val="24"/>
          <w:szCs w:val="24"/>
        </w:rPr>
        <w:t>T</w:t>
      </w:r>
      <w:r w:rsidR="003A4A28" w:rsidRPr="006D4A82">
        <w:rPr>
          <w:rFonts w:ascii="Times New Roman" w:eastAsia="宋体" w:hAnsi="Times New Roman" w:cs="Times New Roman"/>
          <w:color w:val="000000"/>
          <w:sz w:val="24"/>
          <w:szCs w:val="24"/>
        </w:rPr>
        <w:t>he last column shows t</w:t>
      </w:r>
      <w:r>
        <w:rPr>
          <w:rFonts w:ascii="Times New Roman" w:eastAsia="Times New Roman" w:hAnsi="Times New Roman" w:cs="Times New Roman"/>
          <w:color w:val="000000"/>
          <w:sz w:val="24"/>
          <w:szCs w:val="24"/>
        </w:rPr>
        <w:t xml:space="preserve">he </w:t>
      </w:r>
      <w:r w:rsidRPr="00F02030">
        <w:rPr>
          <w:rFonts w:ascii="Times New Roman" w:eastAsia="Times New Roman" w:hAnsi="Times New Roman" w:cs="Times New Roman"/>
          <w:color w:val="000000"/>
          <w:sz w:val="24"/>
          <w:szCs w:val="24"/>
        </w:rPr>
        <w:t xml:space="preserve">corresponding </w:t>
      </w:r>
      <w:r>
        <w:rPr>
          <w:rFonts w:ascii="Times New Roman" w:eastAsia="Times New Roman" w:hAnsi="Times New Roman" w:cs="Times New Roman"/>
          <w:color w:val="000000"/>
          <w:sz w:val="24"/>
          <w:szCs w:val="24"/>
        </w:rPr>
        <w:t>field maps used for the simulation. Here we also show the correction results for different B</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inhomogeneities, one from -150 Hz to 150 Hz, and the other from -200 Hz to 200 Hz. F</w:t>
      </w:r>
      <w:r>
        <w:rPr>
          <w:rFonts w:ascii="Times New Roman" w:eastAsia="Times New Roman" w:hAnsi="Times New Roman" w:cs="Times New Roman"/>
          <w:sz w:val="24"/>
          <w:szCs w:val="24"/>
        </w:rPr>
        <w:t>igure</w:t>
      </w:r>
      <w:sdt>
        <w:sdtPr>
          <w:tag w:val="goog_rdk_283"/>
          <w:id w:val="-1850873967"/>
        </w:sdtPr>
        <w:sdtEndPr/>
        <w:sdtContent>
          <w:r>
            <w:rPr>
              <w:rFonts w:ascii="Times New Roman" w:eastAsia="Times New Roman" w:hAnsi="Times New Roman" w:cs="Times New Roman"/>
              <w:sz w:val="24"/>
              <w:szCs w:val="24"/>
            </w:rPr>
            <w:t xml:space="preserve"> 3</w:t>
          </w:r>
        </w:sdtContent>
      </w:sdt>
      <w:r>
        <w:rPr>
          <w:rFonts w:ascii="Times New Roman" w:eastAsia="Times New Roman" w:hAnsi="Times New Roman" w:cs="Times New Roman"/>
          <w:sz w:val="24"/>
          <w:szCs w:val="24"/>
        </w:rPr>
        <w:t xml:space="preserve"> illustrates that the UCRSF method can obtain better corrected images. </w:t>
      </w:r>
      <w:r w:rsidRPr="00F02030">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can be particularly well perceived by the zoomed regions (the second and fifth row) and by the error maps (the difference between the reference images and the corrected images). This can be </w:t>
      </w:r>
      <w:r w:rsidRPr="00F02030">
        <w:rPr>
          <w:rFonts w:ascii="Times New Roman" w:eastAsia="Times New Roman" w:hAnsi="Times New Roman" w:cs="Times New Roman"/>
          <w:sz w:val="24"/>
          <w:szCs w:val="24"/>
        </w:rPr>
        <w:t xml:space="preserve">appreciated even better </w:t>
      </w:r>
      <w:r>
        <w:rPr>
          <w:rFonts w:ascii="Times New Roman" w:eastAsia="Times New Roman" w:hAnsi="Times New Roman" w:cs="Times New Roman"/>
          <w:sz w:val="24"/>
          <w:szCs w:val="24"/>
        </w:rPr>
        <w:t xml:space="preserve">from the zoomed regions and the </w:t>
      </w:r>
      <w:r>
        <w:rPr>
          <w:rFonts w:ascii="Times New Roman" w:eastAsia="Times New Roman" w:hAnsi="Times New Roman" w:cs="Times New Roman"/>
          <w:color w:val="000000"/>
          <w:sz w:val="24"/>
          <w:szCs w:val="24"/>
        </w:rPr>
        <w:t>absolute</w:t>
      </w:r>
      <w:r>
        <w:rPr>
          <w:rFonts w:ascii="Times New Roman" w:eastAsia="Times New Roman" w:hAnsi="Times New Roman" w:cs="Times New Roman"/>
          <w:sz w:val="24"/>
          <w:szCs w:val="24"/>
        </w:rPr>
        <w:t xml:space="preserve"> error map. </w:t>
      </w:r>
      <w:r w:rsidR="00CA6048">
        <w:rPr>
          <w:rFonts w:ascii="Times New Roman" w:eastAsia="Times New Roman" w:hAnsi="Times New Roman" w:cs="Times New Roman"/>
          <w:sz w:val="24"/>
          <w:szCs w:val="24"/>
        </w:rPr>
        <w:t>And t</w:t>
      </w:r>
      <w:r w:rsidR="00CA6048" w:rsidRPr="00CA6048">
        <w:rPr>
          <w:rFonts w:ascii="Times New Roman" w:eastAsia="Times New Roman" w:hAnsi="Times New Roman" w:cs="Times New Roman"/>
          <w:sz w:val="24"/>
          <w:szCs w:val="24"/>
        </w:rPr>
        <w:t xml:space="preserve">he last line </w:t>
      </w:r>
      <w:r>
        <w:rPr>
          <w:rFonts w:ascii="Times New Roman" w:eastAsia="Times New Roman" w:hAnsi="Times New Roman" w:cs="Times New Roman"/>
          <w:sz w:val="24"/>
          <w:szCs w:val="24"/>
        </w:rPr>
        <w:t xml:space="preserve">summarizes the quantitative comparison between the results obtained by </w:t>
      </w:r>
      <w:r>
        <w:rPr>
          <w:rFonts w:ascii="Times New Roman" w:eastAsia="Times New Roman" w:hAnsi="Times New Roman" w:cs="Times New Roman"/>
          <w:color w:val="000000"/>
          <w:sz w:val="24"/>
          <w:szCs w:val="24"/>
        </w:rPr>
        <w:t>TOPUP</w:t>
      </w:r>
      <w:r w:rsidR="007E0381" w:rsidRPr="00620AB6">
        <w:rPr>
          <w:rFonts w:ascii="Times New Roman" w:eastAsia="宋体" w:hAnsi="Times New Roman" w:cs="Times New Roman"/>
          <w:color w:val="000000"/>
          <w:sz w:val="24"/>
          <w:szCs w:val="24"/>
        </w:rPr>
        <w:t>,</w:t>
      </w:r>
      <w:r w:rsidR="0024352E" w:rsidRPr="00620AB6">
        <w:rPr>
          <w:rFonts w:ascii="Times New Roman" w:eastAsia="宋体" w:hAnsi="Times New Roman" w:cs="Times New Roman"/>
          <w:color w:val="000000"/>
          <w:sz w:val="24"/>
          <w:szCs w:val="24"/>
        </w:rPr>
        <w:fldChar w:fldCharType="begin"/>
      </w:r>
      <w:r w:rsidR="0024352E" w:rsidRPr="00620AB6">
        <w:rPr>
          <w:rFonts w:ascii="Times New Roman" w:eastAsia="宋体" w:hAnsi="Times New Roman" w:cs="Times New Roman"/>
          <w:color w:val="000000"/>
          <w:sz w:val="24"/>
          <w:szCs w:val="24"/>
        </w:rPr>
        <w:instrText xml:space="preserve"> ADDIN EN.CITE &lt;EndNote&gt;&lt;Cite&gt;&lt;Author&gt;Andersson&lt;/Author&gt;&lt;Year&gt;2003&lt;/Year&gt;&lt;RecNum&gt;43&lt;/RecNum&gt;&lt;DisplayText&gt;&lt;style face="superscript"&gt;16,17&lt;/style&gt;&lt;/DisplayText&gt;&lt;record&gt;&lt;rec-number&gt;43&lt;/rec-number&gt;&lt;foreign-keys&gt;&lt;key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Cite&gt;&lt;Author&gt;Smith&lt;/Author&gt;&lt;Year&gt;2004&lt;/Year&gt;&lt;RecNum&gt;39&lt;/RecNum&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24352E" w:rsidRPr="00620AB6">
        <w:rPr>
          <w:rFonts w:ascii="Times New Roman" w:eastAsia="宋体" w:hAnsi="Times New Roman" w:cs="Times New Roman"/>
          <w:color w:val="000000"/>
          <w:sz w:val="24"/>
          <w:szCs w:val="24"/>
        </w:rPr>
        <w:fldChar w:fldCharType="separate"/>
      </w:r>
      <w:r w:rsidR="0024352E" w:rsidRPr="00620AB6">
        <w:rPr>
          <w:rFonts w:ascii="Times New Roman" w:eastAsia="宋体" w:hAnsi="Times New Roman" w:cs="Times New Roman"/>
          <w:noProof/>
          <w:color w:val="000000"/>
          <w:sz w:val="24"/>
          <w:szCs w:val="24"/>
          <w:vertAlign w:val="superscript"/>
        </w:rPr>
        <w:t>16,17</w:t>
      </w:r>
      <w:r w:rsidR="0024352E" w:rsidRPr="00620AB6">
        <w:rPr>
          <w:rFonts w:ascii="Times New Roman" w:eastAsia="宋体" w:hAnsi="Times New Roman" w:cs="Times New Roman"/>
          <w:color w:val="000000"/>
          <w:sz w:val="24"/>
          <w:szCs w:val="24"/>
        </w:rPr>
        <w:fldChar w:fldCharType="end"/>
      </w:r>
      <w:r w:rsidR="007E0381" w:rsidRPr="00620AB6">
        <w:rPr>
          <w:rFonts w:ascii="Times New Roman" w:eastAsia="宋体" w:hAnsi="Times New Roman" w:cs="Times New Roman"/>
          <w:color w:val="000000"/>
          <w:sz w:val="24"/>
          <w:szCs w:val="24"/>
        </w:rPr>
        <w:t xml:space="preserve"> Soan's ,</w:t>
      </w:r>
      <w:r w:rsidR="0024352E" w:rsidRPr="00620AB6">
        <w:rPr>
          <w:rFonts w:ascii="Times New Roman" w:eastAsia="宋体" w:hAnsi="Times New Roman" w:cs="Times New Roman"/>
          <w:color w:val="000000"/>
          <w:sz w:val="24"/>
          <w:szCs w:val="24"/>
        </w:rPr>
        <w:fldChar w:fldCharType="begin"/>
      </w:r>
      <w:r w:rsidR="0024352E" w:rsidRPr="00620AB6">
        <w:rPr>
          <w:rFonts w:ascii="Times New Roman" w:eastAsia="宋体"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24352E" w:rsidRPr="00620AB6">
        <w:rPr>
          <w:rFonts w:ascii="Times New Roman" w:eastAsia="宋体" w:hAnsi="Times New Roman" w:cs="Times New Roman"/>
          <w:color w:val="000000"/>
          <w:sz w:val="24"/>
          <w:szCs w:val="24"/>
        </w:rPr>
        <w:fldChar w:fldCharType="separate"/>
      </w:r>
      <w:r w:rsidR="0024352E" w:rsidRPr="00620AB6">
        <w:rPr>
          <w:rFonts w:ascii="Times New Roman" w:eastAsia="宋体" w:hAnsi="Times New Roman" w:cs="Times New Roman"/>
          <w:noProof/>
          <w:color w:val="000000"/>
          <w:sz w:val="24"/>
          <w:szCs w:val="24"/>
          <w:vertAlign w:val="superscript"/>
        </w:rPr>
        <w:t>20</w:t>
      </w:r>
      <w:r w:rsidR="0024352E" w:rsidRPr="00620AB6">
        <w:rPr>
          <w:rFonts w:ascii="Times New Roman" w:eastAsia="宋体" w:hAnsi="Times New Roman" w:cs="Times New Roman"/>
          <w:color w:val="000000"/>
          <w:sz w:val="24"/>
          <w:szCs w:val="24"/>
        </w:rPr>
        <w:fldChar w:fldCharType="end"/>
      </w:r>
      <w:r w:rsidR="007E0381" w:rsidRPr="00620AB6">
        <w:rPr>
          <w:rFonts w:ascii="Times New Roman" w:eastAsia="宋体" w:hAnsi="Times New Roman" w:cs="Times New Roman"/>
          <w:color w:val="000000"/>
          <w:sz w:val="24"/>
          <w:szCs w:val="24"/>
        </w:rPr>
        <w:t xml:space="preserve"> Benjamin's</w:t>
      </w:r>
      <w:r w:rsidR="0024352E" w:rsidRPr="00620AB6">
        <w:rPr>
          <w:rFonts w:ascii="Times New Roman" w:eastAsia="宋体" w:hAnsi="Times New Roman" w:cs="Times New Roman"/>
          <w:color w:val="000000"/>
          <w:sz w:val="24"/>
          <w:szCs w:val="24"/>
        </w:rPr>
        <w:fldChar w:fldCharType="begin"/>
      </w:r>
      <w:r w:rsidR="0024352E" w:rsidRPr="00620AB6">
        <w:rPr>
          <w:rFonts w:ascii="Times New Roman" w:eastAsia="宋体" w:hAnsi="Times New Roman" w:cs="Times New Roman"/>
          <w:color w:val="000000"/>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24352E" w:rsidRPr="00620AB6">
        <w:rPr>
          <w:rFonts w:ascii="Times New Roman" w:eastAsia="宋体" w:hAnsi="Times New Roman" w:cs="Times New Roman"/>
          <w:color w:val="000000"/>
          <w:sz w:val="24"/>
          <w:szCs w:val="24"/>
        </w:rPr>
        <w:fldChar w:fldCharType="separate"/>
      </w:r>
      <w:r w:rsidR="0024352E" w:rsidRPr="00620AB6">
        <w:rPr>
          <w:rFonts w:ascii="Times New Roman" w:eastAsia="宋体" w:hAnsi="Times New Roman" w:cs="Times New Roman"/>
          <w:noProof/>
          <w:color w:val="000000"/>
          <w:sz w:val="24"/>
          <w:szCs w:val="24"/>
          <w:vertAlign w:val="superscript"/>
        </w:rPr>
        <w:t>21</w:t>
      </w:r>
      <w:r w:rsidR="0024352E" w:rsidRPr="00620AB6">
        <w:rPr>
          <w:rFonts w:ascii="Times New Roman" w:eastAsia="宋体" w:hAnsi="Times New Roman" w:cs="Times New Roman"/>
          <w:color w:val="000000"/>
          <w:sz w:val="24"/>
          <w:szCs w:val="24"/>
        </w:rPr>
        <w:fldChar w:fldCharType="end"/>
      </w:r>
      <w:r w:rsidR="007E0381" w:rsidRPr="00620AB6">
        <w:rPr>
          <w:rFonts w:ascii="Times New Roman" w:eastAsia="宋体" w:hAnsi="Times New Roman" w:cs="Times New Roman"/>
          <w:color w:val="000000"/>
          <w:sz w:val="24"/>
          <w:szCs w:val="24"/>
        </w:rPr>
        <w:t xml:space="preserve"> and </w:t>
      </w:r>
      <w:r w:rsidR="00696C30">
        <w:rPr>
          <w:rFonts w:ascii="Times New Roman" w:eastAsia="宋体" w:hAnsi="Times New Roman" w:cs="Times New Roman"/>
          <w:color w:val="000000"/>
          <w:sz w:val="24"/>
          <w:szCs w:val="24"/>
        </w:rPr>
        <w:t xml:space="preserve">the </w:t>
      </w:r>
      <w:r w:rsidR="007E0381" w:rsidRPr="00620AB6">
        <w:rPr>
          <w:rFonts w:ascii="Times New Roman" w:eastAsia="Times New Roman" w:hAnsi="Times New Roman" w:cs="Times New Roman"/>
          <w:color w:val="000000"/>
          <w:sz w:val="24"/>
          <w:szCs w:val="24"/>
        </w:rPr>
        <w:t>UCRSF</w:t>
      </w:r>
      <w:r w:rsidR="007E0381" w:rsidRPr="00620AB6">
        <w:rPr>
          <w:rFonts w:ascii="Times New Roman" w:eastAsia="宋体" w:hAnsi="Times New Roman" w:cs="Times New Roman"/>
          <w:color w:val="000000"/>
          <w:sz w:val="24"/>
          <w:szCs w:val="24"/>
        </w:rPr>
        <w:t xml:space="preserve"> method</w:t>
      </w:r>
      <w:r w:rsidR="007E0381" w:rsidRPr="00620AB6">
        <w:rPr>
          <w:rFonts w:ascii="Times New Roman" w:eastAsia="Times New Roman" w:hAnsi="Times New Roman" w:cs="Times New Roman"/>
          <w:sz w:val="24"/>
          <w:szCs w:val="24"/>
        </w:rPr>
        <w:t xml:space="preserve">. </w:t>
      </w:r>
      <w:r w:rsidR="00696C30">
        <w:rPr>
          <w:rFonts w:ascii="Times New Roman" w:eastAsia="Times New Roman" w:hAnsi="Times New Roman" w:cs="Times New Roman"/>
          <w:sz w:val="24"/>
          <w:szCs w:val="24"/>
        </w:rPr>
        <w:t xml:space="preserve">Regarding PSNR/SSIM quantitative metrics, the UCRSF method is 33.6/0.92, which is higher than 28.3/0.82 </w:t>
      </w:r>
      <w:r w:rsidR="00696C30">
        <w:rPr>
          <w:rFonts w:ascii="Times New Roman" w:eastAsia="Times New Roman" w:hAnsi="Times New Roman" w:cs="Times New Roman"/>
          <w:sz w:val="24"/>
          <w:szCs w:val="24"/>
        </w:rPr>
        <w:lastRenderedPageBreak/>
        <w:t>for TOPUP, 29.8/0.82 for Soan, and</w:t>
      </w:r>
      <w:r w:rsidR="007E0381" w:rsidRPr="00620AB6">
        <w:rPr>
          <w:rFonts w:ascii="Times New Roman" w:eastAsia="宋体" w:hAnsi="Times New Roman" w:cs="Times New Roman"/>
          <w:color w:val="000000"/>
          <w:sz w:val="24"/>
          <w:szCs w:val="24"/>
        </w:rPr>
        <w:t xml:space="preserve"> </w:t>
      </w:r>
      <w:r w:rsidR="00FB71F6" w:rsidRPr="00620AB6">
        <w:rPr>
          <w:rFonts w:ascii="Times New Roman" w:eastAsia="宋体" w:hAnsi="Times New Roman" w:cs="Times New Roman"/>
          <w:color w:val="000000"/>
          <w:sz w:val="24"/>
          <w:szCs w:val="24"/>
        </w:rPr>
        <w:t>30.1/0.85</w:t>
      </w:r>
      <w:r w:rsidR="007E0381" w:rsidRPr="00620AB6">
        <w:rPr>
          <w:rFonts w:ascii="Times New Roman" w:eastAsia="宋体" w:hAnsi="Times New Roman" w:cs="Times New Roman"/>
          <w:color w:val="000000"/>
          <w:sz w:val="24"/>
          <w:szCs w:val="24"/>
        </w:rPr>
        <w:t xml:space="preserve"> for Benjamin's</w:t>
      </w:r>
      <w:r w:rsidR="007E0381" w:rsidRPr="00620AB6">
        <w:rPr>
          <w:rFonts w:ascii="Times New Roman" w:eastAsia="Times New Roman" w:hAnsi="Times New Roman" w:cs="Times New Roman"/>
          <w:sz w:val="24"/>
          <w:szCs w:val="24"/>
        </w:rPr>
        <w:t>.</w:t>
      </w:r>
    </w:p>
    <w:p w14:paraId="181B125A" w14:textId="36FF4A09" w:rsidR="00A24F7D" w:rsidRPr="001C63E0" w:rsidRDefault="001C63E0" w:rsidP="001C63E0">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4.2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Pr="001C63E0">
        <w:rPr>
          <w:rFonts w:ascii="Times New Roman" w:eastAsia="宋体" w:hAnsi="Times New Roman" w:cs="Times New Roman"/>
          <w:sz w:val="30"/>
          <w:szCs w:val="30"/>
        </w:rPr>
        <w:t>The correction results for the clinical dataset</w:t>
      </w:r>
    </w:p>
    <w:p w14:paraId="5B5587AC" w14:textId="5FBFC37E" w:rsidR="00E87177" w:rsidRDefault="00997E8E" w:rsidP="00997E8E">
      <w:pPr>
        <w:widowControl/>
        <w:tabs>
          <w:tab w:val="left" w:pos="567"/>
        </w:tabs>
        <w:spacing w:line="480" w:lineRule="exact"/>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Figure </w:t>
      </w:r>
      <w:r w:rsidR="001655E4">
        <w:rPr>
          <w:rFonts w:ascii="Times New Roman" w:eastAsia="Times New Roman" w:hAnsi="Times New Roman" w:cs="Times New Roman"/>
          <w:sz w:val="24"/>
          <w:szCs w:val="24"/>
        </w:rPr>
        <w:t>4</w:t>
      </w:r>
      <w:r w:rsidRPr="00A30CEA">
        <w:t xml:space="preserve"> </w:t>
      </w:r>
      <w:r w:rsidRPr="00A30CEA">
        <w:rPr>
          <w:rFonts w:ascii="Times New Roman" w:eastAsia="Times New Roman" w:hAnsi="Times New Roman" w:cs="Times New Roman"/>
          <w:sz w:val="24"/>
          <w:szCs w:val="24"/>
        </w:rPr>
        <w:t xml:space="preserve">presents </w:t>
      </w:r>
      <w:r>
        <w:rPr>
          <w:rFonts w:ascii="Times New Roman" w:eastAsia="Times New Roman" w:hAnsi="Times New Roman" w:cs="Times New Roman"/>
          <w:sz w:val="24"/>
          <w:szCs w:val="24"/>
        </w:rPr>
        <w:t xml:space="preserve">comparison </w:t>
      </w:r>
      <w:r w:rsidRPr="00A30CEA">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correction results for b0 images of DWI-3T data with the edges extracted from the corresponding T2 images </w:t>
      </w:r>
      <w:r w:rsidRPr="00A30CEA">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Boundary-Based Registration (BBR)</w:t>
      </w:r>
      <w:r w:rsidR="004A32E6">
        <w:rPr>
          <w:rFonts w:ascii="Times New Roman" w:eastAsia="宋体" w:hAnsi="Times New Roman" w:cs="Times New Roman"/>
          <w:color w:val="000000"/>
          <w:sz w:val="24"/>
          <w:szCs w:val="24"/>
        </w:rPr>
        <w:fldChar w:fldCharType="begin"/>
      </w:r>
      <w:r w:rsidR="00775BE5">
        <w:rPr>
          <w:rFonts w:ascii="Times New Roman" w:eastAsia="宋体" w:hAnsi="Times New Roman" w:cs="Times New Roman"/>
          <w:color w:val="000000"/>
          <w:sz w:val="24"/>
          <w:szCs w:val="24"/>
        </w:rPr>
        <w:instrText xml:space="preserve"> ADDIN EN.CITE &lt;EndNote&gt;&lt;Cite&gt;&lt;Author&gt;Greve&lt;/Author&gt;&lt;Year&gt;2009&lt;/Year&gt;&lt;RecNum&gt;88&lt;/RecNum&gt;&lt;DisplayText&gt;&lt;style face="superscript"&gt;40&lt;/style&gt;&lt;/DisplayText&gt;&lt;record&gt;&lt;rec-number&gt;88&lt;/rec-number&gt;&lt;foreign-keys&gt;&lt;key app="EN" db-id="t292sz926dtfsle9v045vaxr0esddesv5xt0" timestamp="1646821864"&gt;88&lt;/key&gt;&lt;/foreign-keys&gt;&lt;ref-type name="Journal Article"&gt;17&lt;/ref-type&gt;&lt;contributors&gt;&lt;authors&gt;&lt;author&gt;Greve, Douglas N&lt;/author&gt;&lt;author&gt;Fischl, Bruce&lt;/author&gt;&lt;/authors&gt;&lt;/contributors&gt;&lt;titles&gt;&lt;title&gt;Accurate and robust brain image alignment using boundary-based registration&lt;/title&gt;&lt;secondary-title&gt;Neuroimage&lt;/secondary-title&gt;&lt;/titles&gt;&lt;periodical&gt;&lt;full-title&gt;NeuroImage&lt;/full-title&gt;&lt;/periodical&gt;&lt;pages&gt;63-72&lt;/pages&gt;&lt;volume&gt;48&lt;/volume&gt;&lt;number&gt;1&lt;/number&gt;&lt;dates&gt;&lt;year&gt;2009&lt;/year&gt;&lt;/dates&gt;&lt;isbn&gt;1053-8119&lt;/isbn&gt;&lt;urls&gt;&lt;/urls&gt;&lt;/record&gt;&lt;/Cite&gt;&lt;/EndNote&gt;</w:instrText>
      </w:r>
      <w:r w:rsidR="004A32E6">
        <w:rPr>
          <w:rFonts w:ascii="Times New Roman" w:eastAsia="宋体" w:hAnsi="Times New Roman" w:cs="Times New Roman"/>
          <w:color w:val="000000"/>
          <w:sz w:val="24"/>
          <w:szCs w:val="24"/>
        </w:rPr>
        <w:fldChar w:fldCharType="separate"/>
      </w:r>
      <w:r w:rsidR="00775BE5" w:rsidRPr="00775BE5">
        <w:rPr>
          <w:rFonts w:ascii="Times New Roman" w:eastAsia="宋体" w:hAnsi="Times New Roman" w:cs="Times New Roman"/>
          <w:noProof/>
          <w:color w:val="000000"/>
          <w:sz w:val="24"/>
          <w:szCs w:val="24"/>
          <w:vertAlign w:val="superscript"/>
        </w:rPr>
        <w:t>40</w:t>
      </w:r>
      <w:r w:rsidR="004A32E6">
        <w:rPr>
          <w:rFonts w:ascii="Times New Roman" w:eastAsia="宋体" w:hAnsi="Times New Roman" w:cs="Times New Roman"/>
          <w:color w:val="000000"/>
          <w:sz w:val="24"/>
          <w:szCs w:val="24"/>
        </w:rPr>
        <w:fldChar w:fldCharType="end"/>
      </w:r>
      <w:r w:rsidR="00A93A17" w:rsidRPr="00A93A17">
        <w:rPr>
          <w:rFonts w:ascii="Times New Roman" w:eastAsia="宋体" w:hAnsi="Times New Roman" w:cs="Times New Roman"/>
          <w:color w:val="000000"/>
          <w:sz w:val="24"/>
          <w:szCs w:val="24"/>
        </w:rPr>
        <w:t>.</w:t>
      </w:r>
      <w:r w:rsidR="00A93A17">
        <w:rPr>
          <w:rFonts w:ascii="Times New Roman" w:eastAsia="宋体" w:hAnsi="Times New Roman" w:cs="Times New Roman"/>
          <w:color w:val="000000"/>
          <w:sz w:val="24"/>
          <w:szCs w:val="24"/>
        </w:rPr>
        <w:t xml:space="preserve"> </w:t>
      </w:r>
      <w:r>
        <w:rPr>
          <w:rFonts w:ascii="Times New Roman" w:eastAsia="Times New Roman" w:hAnsi="Times New Roman" w:cs="Times New Roman"/>
          <w:sz w:val="24"/>
          <w:szCs w:val="24"/>
        </w:rPr>
        <w:t xml:space="preserve">The images from left to right </w:t>
      </w:r>
      <w:r w:rsidRPr="00A30CEA">
        <w:rPr>
          <w:rFonts w:ascii="Times New Roman" w:eastAsia="Times New Roman" w:hAnsi="Times New Roman" w:cs="Times New Roman"/>
          <w:sz w:val="24"/>
          <w:szCs w:val="24"/>
        </w:rPr>
        <w:t xml:space="preserve">correspond to </w:t>
      </w:r>
      <w:r>
        <w:rPr>
          <w:rFonts w:ascii="Times New Roman" w:eastAsia="Times New Roman" w:hAnsi="Times New Roman" w:cs="Times New Roman"/>
          <w:sz w:val="24"/>
          <w:szCs w:val="24"/>
        </w:rPr>
        <w:t>distorted</w:t>
      </w:r>
      <w:r>
        <w:rPr>
          <w:rFonts w:ascii="Times New Roman" w:eastAsia="Times New Roman" w:hAnsi="Times New Roman" w:cs="Times New Roman"/>
          <w:color w:val="000000"/>
          <w:sz w:val="24"/>
          <w:szCs w:val="24"/>
        </w:rPr>
        <w:t xml:space="preserve"> </w:t>
      </w:r>
      <w:r w:rsidRPr="00A30CEA">
        <w:rPr>
          <w:rFonts w:ascii="Times New Roman" w:eastAsia="Times New Roman" w:hAnsi="Times New Roman" w:cs="Times New Roman"/>
          <w:color w:val="000000"/>
          <w:sz w:val="24"/>
          <w:szCs w:val="24"/>
        </w:rPr>
        <w:t>bli</w:t>
      </w:r>
      <w:r>
        <w:rPr>
          <w:rFonts w:ascii="Times New Roman" w:eastAsia="Times New Roman" w:hAnsi="Times New Roman" w:cs="Times New Roman"/>
          <w:color w:val="000000"/>
          <w:sz w:val="24"/>
          <w:szCs w:val="24"/>
        </w:rPr>
        <w:t xml:space="preserve">p-UP/DOWN images, images </w:t>
      </w:r>
      <w:r w:rsidRPr="00A30CEA">
        <w:rPr>
          <w:rFonts w:ascii="Times New Roman" w:eastAsia="Times New Roman" w:hAnsi="Times New Roman" w:cs="Times New Roman"/>
          <w:color w:val="000000"/>
          <w:sz w:val="24"/>
          <w:szCs w:val="24"/>
        </w:rPr>
        <w:t xml:space="preserve">corrected </w:t>
      </w:r>
      <w:r>
        <w:rPr>
          <w:rFonts w:ascii="Times New Roman" w:eastAsia="Times New Roman" w:hAnsi="Times New Roman" w:cs="Times New Roman"/>
          <w:color w:val="000000"/>
          <w:sz w:val="24"/>
          <w:szCs w:val="24"/>
        </w:rPr>
        <w:t>by TOPUP,</w:t>
      </w:r>
      <w:r w:rsidR="0024352E" w:rsidRPr="000C559D">
        <w:rPr>
          <w:rFonts w:ascii="Times New Roman" w:eastAsia="宋体" w:hAnsi="Times New Roman" w:cs="Times New Roman"/>
          <w:color w:val="000000"/>
          <w:sz w:val="24"/>
          <w:szCs w:val="24"/>
        </w:rPr>
        <w:fldChar w:fldCharType="begin"/>
      </w:r>
      <w:r w:rsidR="0024352E" w:rsidRPr="000C559D">
        <w:rPr>
          <w:rFonts w:ascii="Times New Roman" w:eastAsia="宋体" w:hAnsi="Times New Roman" w:cs="Times New Roman"/>
          <w:color w:val="000000"/>
          <w:sz w:val="24"/>
          <w:szCs w:val="24"/>
        </w:rPr>
        <w:instrText xml:space="preserve"> ADDIN EN.CITE &lt;EndNote&gt;&lt;Cite&gt;&lt;Author&gt;Andersson&lt;/Author&gt;&lt;Year&gt;2003&lt;/Year&gt;&lt;RecNum&gt;43&lt;/RecNum&gt;&lt;DisplayText&gt;&lt;style face="superscript"&gt;16,17&lt;/style&gt;&lt;/DisplayText&gt;&lt;record&gt;&lt;rec-number&gt;43&lt;/rec-number&gt;&lt;foreign-keys&gt;&lt;key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Cite&gt;&lt;Author&gt;Smith&lt;/Author&gt;&lt;Year&gt;2004&lt;/Year&gt;&lt;RecNum&gt;39&lt;/RecNum&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24352E" w:rsidRPr="000C559D">
        <w:rPr>
          <w:rFonts w:ascii="Times New Roman" w:eastAsia="宋体" w:hAnsi="Times New Roman" w:cs="Times New Roman"/>
          <w:color w:val="000000"/>
          <w:sz w:val="24"/>
          <w:szCs w:val="24"/>
        </w:rPr>
        <w:fldChar w:fldCharType="separate"/>
      </w:r>
      <w:r w:rsidR="0024352E" w:rsidRPr="000C559D">
        <w:rPr>
          <w:rFonts w:ascii="Times New Roman" w:eastAsia="宋体" w:hAnsi="Times New Roman" w:cs="Times New Roman"/>
          <w:noProof/>
          <w:color w:val="000000"/>
          <w:sz w:val="24"/>
          <w:szCs w:val="24"/>
          <w:vertAlign w:val="superscript"/>
        </w:rPr>
        <w:t>16,17</w:t>
      </w:r>
      <w:r w:rsidR="0024352E" w:rsidRPr="000C559D">
        <w:rPr>
          <w:rFonts w:ascii="Times New Roman" w:eastAsia="宋体"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xml:space="preserve"> Soan's ,</w:t>
      </w:r>
      <w:r w:rsidR="0024352E" w:rsidRPr="000C559D">
        <w:rPr>
          <w:rFonts w:ascii="Times New Roman" w:eastAsia="宋体" w:hAnsi="Times New Roman" w:cs="Times New Roman"/>
          <w:color w:val="000000"/>
          <w:sz w:val="24"/>
          <w:szCs w:val="24"/>
        </w:rPr>
        <w:fldChar w:fldCharType="begin"/>
      </w:r>
      <w:r w:rsidR="0024352E" w:rsidRPr="000C559D">
        <w:rPr>
          <w:rFonts w:ascii="Times New Roman" w:eastAsia="宋体"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24352E" w:rsidRPr="000C559D">
        <w:rPr>
          <w:rFonts w:ascii="Times New Roman" w:eastAsia="宋体" w:hAnsi="Times New Roman" w:cs="Times New Roman"/>
          <w:color w:val="000000"/>
          <w:sz w:val="24"/>
          <w:szCs w:val="24"/>
        </w:rPr>
        <w:fldChar w:fldCharType="separate"/>
      </w:r>
      <w:r w:rsidR="0024352E" w:rsidRPr="000C559D">
        <w:rPr>
          <w:rFonts w:ascii="Times New Roman" w:eastAsia="宋体" w:hAnsi="Times New Roman" w:cs="Times New Roman"/>
          <w:noProof/>
          <w:color w:val="000000"/>
          <w:sz w:val="24"/>
          <w:szCs w:val="24"/>
          <w:vertAlign w:val="superscript"/>
        </w:rPr>
        <w:t>20</w:t>
      </w:r>
      <w:r w:rsidR="0024352E" w:rsidRPr="000C559D">
        <w:rPr>
          <w:rFonts w:ascii="Times New Roman" w:eastAsia="宋体"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xml:space="preserve"> Benjamin's</w:t>
      </w:r>
      <w:r w:rsidR="0024352E" w:rsidRPr="000C559D">
        <w:rPr>
          <w:rFonts w:ascii="Times New Roman" w:eastAsia="宋体" w:hAnsi="Times New Roman" w:cs="Times New Roman"/>
          <w:color w:val="000000"/>
          <w:sz w:val="24"/>
          <w:szCs w:val="24"/>
        </w:rPr>
        <w:fldChar w:fldCharType="begin"/>
      </w:r>
      <w:r w:rsidR="0024352E" w:rsidRPr="000C559D">
        <w:rPr>
          <w:rFonts w:ascii="Times New Roman" w:eastAsia="宋体" w:hAnsi="Times New Roman" w:cs="Times New Roman"/>
          <w:color w:val="000000"/>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24352E" w:rsidRPr="000C559D">
        <w:rPr>
          <w:rFonts w:ascii="Times New Roman" w:eastAsia="宋体" w:hAnsi="Times New Roman" w:cs="Times New Roman"/>
          <w:color w:val="000000"/>
          <w:sz w:val="24"/>
          <w:szCs w:val="24"/>
        </w:rPr>
        <w:fldChar w:fldCharType="separate"/>
      </w:r>
      <w:r w:rsidR="0024352E" w:rsidRPr="000C559D">
        <w:rPr>
          <w:rFonts w:ascii="Times New Roman" w:eastAsia="宋体" w:hAnsi="Times New Roman" w:cs="Times New Roman"/>
          <w:noProof/>
          <w:color w:val="000000"/>
          <w:sz w:val="24"/>
          <w:szCs w:val="24"/>
          <w:vertAlign w:val="superscript"/>
        </w:rPr>
        <w:t>21</w:t>
      </w:r>
      <w:r w:rsidR="0024352E" w:rsidRPr="000C559D">
        <w:rPr>
          <w:rFonts w:ascii="Times New Roman" w:eastAsia="宋体" w:hAnsi="Times New Roman" w:cs="Times New Roman"/>
          <w:color w:val="000000"/>
          <w:sz w:val="24"/>
          <w:szCs w:val="24"/>
        </w:rPr>
        <w:fldChar w:fldCharType="end"/>
      </w:r>
      <w:r w:rsidR="007E0381" w:rsidRPr="000C559D">
        <w:rPr>
          <w:rFonts w:ascii="Times New Roman" w:eastAsia="宋体" w:hAnsi="Times New Roman" w:cs="Times New Roman"/>
          <w:color w:val="000000"/>
          <w:sz w:val="24"/>
          <w:szCs w:val="24"/>
        </w:rPr>
        <w:t xml:space="preserve"> and the </w:t>
      </w:r>
      <w:r w:rsidR="007E0381" w:rsidRPr="000C559D">
        <w:rPr>
          <w:rFonts w:ascii="Times New Roman" w:eastAsia="Times New Roman" w:hAnsi="Times New Roman" w:cs="Times New Roman"/>
          <w:color w:val="000000"/>
          <w:sz w:val="24"/>
          <w:szCs w:val="24"/>
        </w:rPr>
        <w:t>UCRSF</w:t>
      </w:r>
      <w:r w:rsidR="007E0381" w:rsidRPr="000C559D">
        <w:rPr>
          <w:rFonts w:ascii="Times New Roman" w:eastAsia="宋体" w:hAnsi="Times New Roman" w:cs="Times New Roman"/>
          <w:color w:val="000000"/>
          <w:sz w:val="24"/>
          <w:szCs w:val="24"/>
        </w:rPr>
        <w:t xml:space="preserve"> method. </w:t>
      </w:r>
      <w:r>
        <w:rPr>
          <w:rFonts w:ascii="Times New Roman" w:eastAsia="Times New Roman" w:hAnsi="Times New Roman" w:cs="Times New Roman"/>
          <w:color w:val="000000"/>
          <w:sz w:val="24"/>
          <w:szCs w:val="24"/>
        </w:rPr>
        <w:t xml:space="preserve">The 2nd and 5th rows show the absolute error maps between </w:t>
      </w:r>
      <w:r w:rsidRPr="00A30CEA">
        <w:rPr>
          <w:rFonts w:ascii="Times New Roman" w:eastAsia="Times New Roman" w:hAnsi="Times New Roman" w:cs="Times New Roman"/>
          <w:color w:val="000000"/>
          <w:sz w:val="24"/>
          <w:szCs w:val="24"/>
        </w:rPr>
        <w:t>cycle</w:t>
      </w:r>
      <w:r>
        <w:rPr>
          <w:rFonts w:ascii="Times New Roman" w:eastAsia="Times New Roman" w:hAnsi="Times New Roman" w:cs="Times New Roman"/>
          <w:color w:val="000000"/>
          <w:sz w:val="24"/>
          <w:szCs w:val="24"/>
        </w:rPr>
        <w:t xml:space="preserve"> back</w:t>
      </w:r>
      <w:sdt>
        <w:sdtPr>
          <w:tag w:val="goog_rdk_348"/>
          <w:id w:val="386765126"/>
        </w:sdtPr>
        <w:sdtEndPr/>
        <w:sdtContent>
          <w:r>
            <w:rPr>
              <w:rFonts w:ascii="Times New Roman" w:eastAsia="Times New Roman" w:hAnsi="Times New Roman" w:cs="Times New Roman"/>
              <w:color w:val="000000"/>
              <w:sz w:val="24"/>
              <w:szCs w:val="24"/>
            </w:rPr>
            <w:t>-calculated</w:t>
          </w:r>
        </w:sdtContent>
      </w:sdt>
      <w:r>
        <w:rPr>
          <w:rFonts w:ascii="Times New Roman" w:eastAsia="Times New Roman" w:hAnsi="Times New Roman" w:cs="Times New Roman"/>
          <w:color w:val="000000"/>
          <w:sz w:val="24"/>
          <w:szCs w:val="24"/>
        </w:rPr>
        <w:t xml:space="preserve"> blip-UP and original UP images. The 3rd and 6th rows show the absolute error maps between corrected UP and DOWN images.</w:t>
      </w:r>
      <w:r>
        <w:rPr>
          <w:rFonts w:ascii="Times New Roman" w:eastAsia="Times New Roman" w:hAnsi="Times New Roman" w:cs="Times New Roman"/>
          <w:sz w:val="24"/>
          <w:szCs w:val="24"/>
        </w:rPr>
        <w:t xml:space="preserve"> </w:t>
      </w:r>
      <w:r w:rsidRPr="00A30CEA">
        <w:rPr>
          <w:rFonts w:ascii="Times New Roman" w:eastAsia="Times New Roman" w:hAnsi="Times New Roman" w:cs="Times New Roman"/>
          <w:sz w:val="24"/>
          <w:szCs w:val="24"/>
        </w:rPr>
        <w:t xml:space="preserve">Figure </w:t>
      </w:r>
      <w:r w:rsidR="001655E4">
        <w:rPr>
          <w:rFonts w:ascii="Times New Roman" w:eastAsia="Times New Roman" w:hAnsi="Times New Roman" w:cs="Times New Roman"/>
          <w:sz w:val="24"/>
          <w:szCs w:val="24"/>
        </w:rPr>
        <w:t>4</w:t>
      </w:r>
      <w:r w:rsidR="00D05250" w:rsidRPr="000C559D">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illustrates that the </w:t>
      </w:r>
      <w:r>
        <w:rPr>
          <w:rFonts w:ascii="Times New Roman" w:eastAsia="Times New Roman" w:hAnsi="Times New Roman" w:cs="Times New Roman"/>
          <w:color w:val="000000"/>
          <w:sz w:val="24"/>
          <w:szCs w:val="24"/>
        </w:rPr>
        <w:t xml:space="preserve">UCRSF </w:t>
      </w:r>
      <w:r>
        <w:rPr>
          <w:rFonts w:ascii="Times New Roman" w:eastAsia="Times New Roman" w:hAnsi="Times New Roman" w:cs="Times New Roman"/>
          <w:sz w:val="24"/>
          <w:szCs w:val="24"/>
        </w:rPr>
        <w:t xml:space="preserve">method can obtain better corrected images </w:t>
      </w:r>
      <w:r w:rsidRPr="00A30CEA">
        <w:rPr>
          <w:rFonts w:ascii="Times New Roman" w:eastAsia="Times New Roman" w:hAnsi="Times New Roman" w:cs="Times New Roman"/>
          <w:sz w:val="24"/>
          <w:szCs w:val="24"/>
        </w:rPr>
        <w:t>with respect to the other assessed methods</w:t>
      </w:r>
      <w:r>
        <w:rPr>
          <w:rFonts w:ascii="Times New Roman" w:eastAsia="Times New Roman" w:hAnsi="Times New Roman" w:cs="Times New Roman"/>
          <w:sz w:val="24"/>
          <w:szCs w:val="24"/>
        </w:rPr>
        <w:t xml:space="preserve"> especially at the edges and in the region of the cerebrospinal fluid (CSF). The corrected images with </w:t>
      </w:r>
      <w:r>
        <w:rPr>
          <w:rFonts w:ascii="Times New Roman" w:eastAsia="Times New Roman" w:hAnsi="Times New Roman" w:cs="Times New Roman"/>
          <w:color w:val="000000"/>
          <w:sz w:val="24"/>
          <w:szCs w:val="24"/>
        </w:rPr>
        <w:t xml:space="preserve">UCRSF </w:t>
      </w:r>
      <w:r>
        <w:rPr>
          <w:rFonts w:ascii="Times New Roman" w:eastAsia="Times New Roman" w:hAnsi="Times New Roman" w:cs="Times New Roman"/>
          <w:sz w:val="24"/>
          <w:szCs w:val="24"/>
        </w:rPr>
        <w:t>show the smallest error maps in both</w:t>
      </w:r>
      <w:r w:rsidRPr="0001325D">
        <w:t xml:space="preserve"> </w:t>
      </w:r>
      <w:r>
        <w:rPr>
          <w:rFonts w:ascii="Times New Roman" w:eastAsia="Times New Roman" w:hAnsi="Times New Roman" w:cs="Times New Roman"/>
          <w:sz w:val="24"/>
          <w:szCs w:val="24"/>
        </w:rPr>
        <w:t>cycle</w:t>
      </w:r>
      <w:r w:rsidRPr="0001325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back-</w:t>
      </w:r>
      <w:r w:rsidRPr="0001325D">
        <w:rPr>
          <w:rFonts w:ascii="Times New Roman" w:eastAsia="Times New Roman" w:hAnsi="Times New Roman" w:cs="Times New Roman"/>
          <w:color w:val="000000"/>
          <w:sz w:val="24"/>
          <w:szCs w:val="24"/>
        </w:rPr>
        <w:t xml:space="preserve">calculated </w:t>
      </w:r>
      <w:r>
        <w:rPr>
          <w:rFonts w:ascii="Times New Roman" w:eastAsia="Times New Roman" w:hAnsi="Times New Roman" w:cs="Times New Roman"/>
          <w:color w:val="000000"/>
          <w:sz w:val="24"/>
          <w:szCs w:val="24"/>
        </w:rPr>
        <w:t>error maps,</w:t>
      </w:r>
      <w:r>
        <w:rPr>
          <w:rFonts w:ascii="Times New Roman" w:eastAsia="Times New Roman" w:hAnsi="Times New Roman" w:cs="Times New Roman"/>
          <w:sz w:val="24"/>
          <w:szCs w:val="24"/>
        </w:rPr>
        <w:t xml:space="preserve"> and error maps</w:t>
      </w:r>
      <w:r w:rsidRPr="0001325D">
        <w:rPr>
          <w:rFonts w:ascii="Times New Roman" w:eastAsia="Times New Roman" w:hAnsi="Times New Roman" w:cs="Times New Roman"/>
          <w:sz w:val="24"/>
          <w:szCs w:val="24"/>
        </w:rPr>
        <w:t xml:space="preserve"> calculated between corr</w:t>
      </w:r>
      <w:r>
        <w:rPr>
          <w:rFonts w:ascii="Times New Roman" w:eastAsia="Times New Roman" w:hAnsi="Times New Roman" w:cs="Times New Roman"/>
          <w:color w:val="000000"/>
          <w:sz w:val="24"/>
          <w:szCs w:val="24"/>
        </w:rPr>
        <w:t>ected UP and DOWN images</w:t>
      </w:r>
      <w:r>
        <w:rPr>
          <w:rFonts w:ascii="Times New Roman" w:eastAsia="Times New Roman" w:hAnsi="Times New Roman" w:cs="Times New Roman"/>
          <w:sz w:val="24"/>
          <w:szCs w:val="24"/>
        </w:rPr>
        <w:t xml:space="preserve">. </w:t>
      </w:r>
      <w:r w:rsidRPr="0001325D">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corrected images for </w:t>
      </w:r>
      <w:r w:rsidRPr="0001325D">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representative slices</w:t>
      </w:r>
      <w:r w:rsidRPr="0001325D">
        <w:t xml:space="preserve"> </w:t>
      </w:r>
      <w:r w:rsidRPr="0001325D">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the human brain are shown in Supporting Information Figure S3. In addition,</w:t>
      </w:r>
      <w:r>
        <w:rPr>
          <w:rFonts w:ascii="Times New Roman" w:eastAsia="Times New Roman" w:hAnsi="Times New Roman" w:cs="Times New Roman"/>
          <w:color w:val="000000"/>
          <w:sz w:val="24"/>
          <w:szCs w:val="24"/>
        </w:rPr>
        <w:t xml:space="preserve"> Figures </w:t>
      </w:r>
      <w:r w:rsidRPr="0001325D">
        <w:rPr>
          <w:rFonts w:ascii="Times New Roman" w:eastAsia="Times New Roman" w:hAnsi="Times New Roman" w:cs="Times New Roman"/>
          <w:color w:val="000000"/>
          <w:sz w:val="24"/>
          <w:szCs w:val="24"/>
        </w:rPr>
        <w:t>S4, S5, S</w:t>
      </w:r>
      <w:r>
        <w:rPr>
          <w:rFonts w:ascii="Times New Roman" w:eastAsia="Times New Roman" w:hAnsi="Times New Roman" w:cs="Times New Roman"/>
          <w:color w:val="000000"/>
          <w:sz w:val="24"/>
          <w:szCs w:val="24"/>
        </w:rPr>
        <w:t xml:space="preserve">6 in the Supporting Information show the correction results for different b-values </w:t>
      </w:r>
      <w:r w:rsidRPr="0001325D">
        <w:rPr>
          <w:rFonts w:ascii="Times New Roman" w:eastAsia="Times New Roman" w:hAnsi="Times New Roman" w:cs="Times New Roman"/>
          <w:color w:val="000000"/>
          <w:sz w:val="24"/>
          <w:szCs w:val="24"/>
        </w:rPr>
        <w:t xml:space="preserve">at various </w:t>
      </w:r>
      <w:r>
        <w:rPr>
          <w:rFonts w:ascii="Times New Roman" w:eastAsia="Times New Roman" w:hAnsi="Times New Roman" w:cs="Times New Roman"/>
          <w:color w:val="000000"/>
          <w:sz w:val="24"/>
          <w:szCs w:val="24"/>
        </w:rPr>
        <w:t>regions of the human brain.</w:t>
      </w:r>
    </w:p>
    <w:p w14:paraId="53EF1C3B" w14:textId="01921F28" w:rsidR="00A24F7D" w:rsidRPr="00E45B05" w:rsidRDefault="00D44DE4" w:rsidP="001655E4">
      <w:pPr>
        <w:widowControl/>
        <w:tabs>
          <w:tab w:val="left" w:pos="567"/>
        </w:tabs>
        <w:spacing w:line="480" w:lineRule="exact"/>
        <w:ind w:firstLineChars="200" w:firstLine="480"/>
        <w:rPr>
          <w:rFonts w:ascii="Times New Roman" w:hAnsi="Times New Roman" w:cs="Times New Roman"/>
          <w:sz w:val="24"/>
          <w:szCs w:val="24"/>
        </w:rPr>
      </w:pPr>
      <w:r w:rsidRPr="00E2536A">
        <w:rPr>
          <w:rFonts w:ascii="Times New Roman" w:hAnsi="Times New Roman" w:cs="Times New Roman"/>
          <w:sz w:val="24"/>
          <w:szCs w:val="24"/>
        </w:rPr>
        <w:t>We also evaluated the corresponding fractional anisotropy (FA) map</w:t>
      </w:r>
      <w:r w:rsidR="004A32E6" w:rsidRPr="00E2536A">
        <w:rPr>
          <w:rFonts w:ascii="Times New Roman" w:hAnsi="Times New Roman" w:cs="Times New Roman"/>
          <w:sz w:val="24"/>
          <w:szCs w:val="24"/>
          <w:vertAlign w:val="superscript"/>
        </w:rPr>
        <w:fldChar w:fldCharType="begin"/>
      </w:r>
      <w:r w:rsidR="00775BE5">
        <w:rPr>
          <w:rFonts w:ascii="Times New Roman" w:hAnsi="Times New Roman" w:cs="Times New Roman"/>
          <w:sz w:val="24"/>
          <w:szCs w:val="24"/>
          <w:vertAlign w:val="superscript"/>
        </w:rPr>
        <w:instrText xml:space="preserve"> ADDIN EN.CITE &lt;EndNote&gt;&lt;Cite&gt;&lt;Author&gt;Grieve&lt;/Author&gt;&lt;Year&gt;2007&lt;/Year&gt;&lt;RecNum&gt;89&lt;/RecNum&gt;&lt;DisplayText&gt;&lt;style face="superscript"&gt;41&lt;/style&gt;&lt;/DisplayText&gt;&lt;record&gt;&lt;rec-number&gt;89&lt;/rec-number&gt;&lt;foreign-keys&gt;&lt;key app="EN" db-id="t292sz926dtfsle9v045vaxr0esddesv5xt0" timestamp="1646823887"&gt;89&lt;/key&gt;&lt;/foreign-keys&gt;&lt;ref-type name="Journal Article"&gt;17&lt;/ref-type&gt;&lt;contributors&gt;&lt;authors&gt;&lt;author&gt;Grieve, Stuart M&lt;/author&gt;&lt;author&gt;Williams, Leanne M&lt;/author&gt;&lt;author&gt;Paul, Robert H&lt;/author&gt;&lt;author&gt;Clark, C Richard&lt;/author&gt;&lt;author&gt;Gordon, Evian&lt;/author&gt;&lt;/authors&gt;&lt;/contributors&gt;&lt;titles&gt;&lt;title&gt;Cognitive aging, executive function, and fractional anisotropy: a diffusion tensor MR imaging study&lt;/title&gt;&lt;secondary-title&gt;American Journal of Neuroradiology&lt;/secondary-title&gt;&lt;/titles&gt;&lt;periodical&gt;&lt;full-title&gt;American Journal of Neuroradiology&lt;/full-title&gt;&lt;/periodical&gt;&lt;pages&gt;226-235&lt;/pages&gt;&lt;volume&gt;28&lt;/volume&gt;&lt;number&gt;2&lt;/number&gt;&lt;dates&gt;&lt;year&gt;2007&lt;/year&gt;&lt;/dates&gt;&lt;isbn&gt;0195-6108&lt;/isbn&gt;&lt;urls&gt;&lt;/urls&gt;&lt;/record&gt;&lt;/Cite&gt;&lt;/EndNote&gt;</w:instrText>
      </w:r>
      <w:r w:rsidR="004A32E6" w:rsidRPr="00E2536A">
        <w:rPr>
          <w:rFonts w:ascii="Times New Roman" w:hAnsi="Times New Roman" w:cs="Times New Roman"/>
          <w:sz w:val="24"/>
          <w:szCs w:val="24"/>
          <w:vertAlign w:val="superscript"/>
        </w:rPr>
        <w:fldChar w:fldCharType="separate"/>
      </w:r>
      <w:r w:rsidR="00775BE5">
        <w:rPr>
          <w:rFonts w:ascii="Times New Roman" w:hAnsi="Times New Roman" w:cs="Times New Roman"/>
          <w:noProof/>
          <w:sz w:val="24"/>
          <w:szCs w:val="24"/>
          <w:vertAlign w:val="superscript"/>
        </w:rPr>
        <w:t>41</w:t>
      </w:r>
      <w:r w:rsidR="004A32E6" w:rsidRPr="00E2536A">
        <w:rPr>
          <w:rFonts w:ascii="Times New Roman" w:hAnsi="Times New Roman" w:cs="Times New Roman"/>
          <w:sz w:val="24"/>
          <w:szCs w:val="24"/>
          <w:vertAlign w:val="superscript"/>
        </w:rPr>
        <w:fldChar w:fldCharType="end"/>
      </w:r>
      <w:r w:rsidR="004B0990" w:rsidRPr="00E2536A">
        <w:rPr>
          <w:rFonts w:ascii="Times New Roman" w:hAnsi="Times New Roman" w:cs="Times New Roman"/>
          <w:sz w:val="24"/>
          <w:szCs w:val="24"/>
        </w:rPr>
        <w:t>,</w:t>
      </w:r>
      <w:r w:rsidR="007E0381" w:rsidRPr="00E2536A">
        <w:rPr>
          <w:rFonts w:ascii="Times New Roman" w:hAnsi="Times New Roman" w:cs="Times New Roman"/>
          <w:sz w:val="24"/>
          <w:szCs w:val="24"/>
        </w:rPr>
        <w:t xml:space="preserve"> and diffusion-encoded-color (DEC) map</w:t>
      </w:r>
      <w:r w:rsidR="00410419" w:rsidRPr="00E2536A">
        <w:rPr>
          <w:rFonts w:ascii="Times New Roman" w:hAnsi="Times New Roman" w:cs="Times New Roman"/>
          <w:sz w:val="24"/>
          <w:szCs w:val="24"/>
          <w:vertAlign w:val="superscript"/>
        </w:rPr>
        <w:fldChar w:fldCharType="begin"/>
      </w:r>
      <w:r w:rsidR="00775BE5">
        <w:rPr>
          <w:rFonts w:ascii="Times New Roman" w:hAnsi="Times New Roman" w:cs="Times New Roman"/>
          <w:sz w:val="24"/>
          <w:szCs w:val="24"/>
          <w:vertAlign w:val="superscript"/>
        </w:rPr>
        <w:instrText xml:space="preserve"> ADDIN EN.CITE &lt;EndNote&gt;&lt;Cite&gt;&lt;Author&gt;Douglas&lt;/Author&gt;&lt;Year&gt;2015&lt;/Year&gt;&lt;RecNum&gt;90&lt;/RecNum&gt;&lt;DisplayText&gt;&lt;style face="superscript"&gt;42&lt;/style&gt;&lt;/DisplayText&gt;&lt;record&gt;&lt;rec-number&gt;90&lt;/rec-number&gt;&lt;foreign-keys&gt;&lt;key app="EN" db-id="t292sz926dtfsle9v045vaxr0esddesv5xt0" timestamp="1646824145"&gt;90&lt;/key&gt;&lt;/foreign-keys&gt;&lt;ref-type name="Journal Article"&gt;17&lt;/ref-type&gt;&lt;contributors&gt;&lt;authors&gt;&lt;author&gt;Douglas, David B&lt;/author&gt;&lt;author&gt;Iv, Michael&lt;/author&gt;&lt;author&gt;Douglas, Pamela K&lt;/author&gt;&lt;author&gt;Ariana, Anderson&lt;/author&gt;&lt;author&gt;Vos, Sjoerd B&lt;/author&gt;&lt;author&gt;Bammer, Roland&lt;/author&gt;&lt;author&gt;Zeineh, Michael&lt;/author&gt;&lt;author&gt;Wintermark, Max&lt;/author&gt;&lt;/authors&gt;&lt;/contributors&gt;&lt;titles&gt;&lt;title&gt;Diffusion tensor imaging of TBI: potentials and challenges&lt;/title&gt;&lt;secondary-title&gt;Topics in magnetic resonance imaging: TMRI&lt;/secondary-title&gt;&lt;/titles&gt;&lt;periodical&gt;&lt;full-title&gt;Topics in magnetic resonance imaging: TMRI&lt;/full-title&gt;&lt;/periodical&gt;&lt;pages&gt;241&lt;/pages&gt;&lt;volume&gt;24&lt;/volume&gt;&lt;number&gt;5&lt;/number&gt;&lt;dates&gt;&lt;year&gt;2015&lt;/year&gt;&lt;/dates&gt;&lt;urls&gt;&lt;/urls&gt;&lt;/record&gt;&lt;/Cite&gt;&lt;/EndNote&gt;</w:instrText>
      </w:r>
      <w:r w:rsidR="00410419" w:rsidRPr="00E2536A">
        <w:rPr>
          <w:rFonts w:ascii="Times New Roman" w:hAnsi="Times New Roman" w:cs="Times New Roman"/>
          <w:sz w:val="24"/>
          <w:szCs w:val="24"/>
          <w:vertAlign w:val="superscript"/>
        </w:rPr>
        <w:fldChar w:fldCharType="separate"/>
      </w:r>
      <w:r w:rsidR="00775BE5">
        <w:rPr>
          <w:rFonts w:ascii="Times New Roman" w:hAnsi="Times New Roman" w:cs="Times New Roman"/>
          <w:noProof/>
          <w:sz w:val="24"/>
          <w:szCs w:val="24"/>
          <w:vertAlign w:val="superscript"/>
        </w:rPr>
        <w:t>42</w:t>
      </w:r>
      <w:r w:rsidR="00410419" w:rsidRPr="00E2536A">
        <w:rPr>
          <w:rFonts w:ascii="Times New Roman" w:hAnsi="Times New Roman" w:cs="Times New Roman"/>
          <w:sz w:val="24"/>
          <w:szCs w:val="24"/>
          <w:vertAlign w:val="superscript"/>
        </w:rPr>
        <w:fldChar w:fldCharType="end"/>
      </w:r>
      <w:r w:rsidR="0020602F" w:rsidRPr="00E2536A">
        <w:rPr>
          <w:rFonts w:ascii="Times New Roman" w:hAnsi="Times New Roman" w:cs="Times New Roman"/>
          <w:sz w:val="24"/>
          <w:szCs w:val="24"/>
        </w:rPr>
        <w:t>,</w:t>
      </w:r>
      <w:r w:rsidR="007E0381" w:rsidRPr="00E2536A">
        <w:rPr>
          <w:rFonts w:ascii="Times New Roman" w:hAnsi="Times New Roman" w:cs="Times New Roman"/>
          <w:sz w:val="24"/>
          <w:szCs w:val="24"/>
        </w:rPr>
        <w:t xml:space="preserve"> </w:t>
      </w:r>
      <w:r w:rsidR="001655E4">
        <w:rPr>
          <w:rFonts w:ascii="Times New Roman" w:eastAsia="Times New Roman" w:hAnsi="Times New Roman" w:cs="Times New Roman"/>
          <w:sz w:val="24"/>
          <w:szCs w:val="24"/>
        </w:rPr>
        <w:t xml:space="preserve">based on the images </w:t>
      </w:r>
      <w:r w:rsidR="001655E4" w:rsidRPr="00D90902">
        <w:rPr>
          <w:rFonts w:ascii="Times New Roman" w:eastAsia="Times New Roman" w:hAnsi="Times New Roman" w:cs="Times New Roman"/>
          <w:sz w:val="24"/>
          <w:szCs w:val="24"/>
        </w:rPr>
        <w:t>after susceptibility artifact correction.</w:t>
      </w:r>
      <w:r w:rsidR="001655E4">
        <w:rPr>
          <w:rFonts w:ascii="Times New Roman" w:eastAsia="Times New Roman" w:hAnsi="Times New Roman" w:cs="Times New Roman"/>
          <w:sz w:val="24"/>
          <w:szCs w:val="24"/>
        </w:rPr>
        <w:t xml:space="preserve"> Figure 5 shows c</w:t>
      </w:r>
      <w:r w:rsidR="001655E4">
        <w:rPr>
          <w:rFonts w:ascii="Times New Roman" w:eastAsia="Times New Roman" w:hAnsi="Times New Roman" w:cs="Times New Roman"/>
          <w:color w:val="000000"/>
          <w:sz w:val="24"/>
          <w:szCs w:val="24"/>
        </w:rPr>
        <w:t xml:space="preserve">omparison of different susceptibility artifacts </w:t>
      </w:r>
      <w:r w:rsidR="001655E4" w:rsidRPr="00D90902">
        <w:rPr>
          <w:rFonts w:ascii="Times New Roman" w:eastAsia="Times New Roman" w:hAnsi="Times New Roman" w:cs="Times New Roman"/>
          <w:color w:val="000000"/>
          <w:sz w:val="24"/>
          <w:szCs w:val="24"/>
        </w:rPr>
        <w:t xml:space="preserve">correction </w:t>
      </w:r>
      <w:r w:rsidR="001655E4">
        <w:rPr>
          <w:rFonts w:ascii="Times New Roman" w:eastAsia="Times New Roman" w:hAnsi="Times New Roman" w:cs="Times New Roman"/>
          <w:color w:val="000000"/>
          <w:sz w:val="24"/>
          <w:szCs w:val="24"/>
        </w:rPr>
        <w:t xml:space="preserve">methods for two slices of the fractional anisotropy (FA) and diffusion-encoded-color (DEC) maps. </w:t>
      </w:r>
      <w:r w:rsidR="001655E4">
        <w:rPr>
          <w:rFonts w:ascii="Times New Roman" w:eastAsia="Times New Roman" w:hAnsi="Times New Roman" w:cs="Times New Roman"/>
          <w:sz w:val="24"/>
          <w:szCs w:val="24"/>
        </w:rPr>
        <w:t xml:space="preserve">We can notice that the deep learning method can obtain better b0 images, FA, and DEC maps </w:t>
      </w:r>
      <w:r w:rsidR="001655E4" w:rsidRPr="00D90902">
        <w:rPr>
          <w:rFonts w:ascii="Times New Roman" w:eastAsia="Times New Roman" w:hAnsi="Times New Roman" w:cs="Times New Roman"/>
          <w:sz w:val="24"/>
          <w:szCs w:val="24"/>
        </w:rPr>
        <w:t>compared to other evaluated methods.</w:t>
      </w:r>
      <w:r w:rsidR="001655E4">
        <w:rPr>
          <w:rFonts w:ascii="Times New Roman" w:eastAsia="Times New Roman" w:hAnsi="Times New Roman" w:cs="Times New Roman"/>
          <w:sz w:val="24"/>
          <w:szCs w:val="24"/>
        </w:rPr>
        <w:t xml:space="preserve"> Figure S7 in the Support information shows </w:t>
      </w:r>
      <w:r w:rsidR="001655E4" w:rsidRPr="00D90902">
        <w:rPr>
          <w:rFonts w:ascii="Times New Roman" w:eastAsia="Times New Roman" w:hAnsi="Times New Roman" w:cs="Times New Roman"/>
          <w:sz w:val="24"/>
          <w:szCs w:val="24"/>
        </w:rPr>
        <w:t>another</w:t>
      </w:r>
      <w:r w:rsidR="001655E4">
        <w:rPr>
          <w:rFonts w:ascii="Times New Roman" w:eastAsia="Times New Roman" w:hAnsi="Times New Roman" w:cs="Times New Roman"/>
          <w:sz w:val="24"/>
          <w:szCs w:val="24"/>
        </w:rPr>
        <w:t xml:space="preserve"> slice that suffers from susceptibility </w:t>
      </w:r>
      <w:sdt>
        <w:sdtPr>
          <w:tag w:val="goog_rdk_394"/>
          <w:id w:val="589127203"/>
        </w:sdtPr>
        <w:sdtEndPr/>
        <w:sdtContent/>
      </w:sdt>
      <w:r w:rsidR="001655E4">
        <w:rPr>
          <w:rFonts w:ascii="Times New Roman" w:eastAsia="Times New Roman" w:hAnsi="Times New Roman" w:cs="Times New Roman"/>
          <w:sz w:val="24"/>
          <w:szCs w:val="24"/>
        </w:rPr>
        <w:t>artifacts close to the sinus.</w:t>
      </w:r>
    </w:p>
    <w:p w14:paraId="6BF780DD" w14:textId="4C5EC6D5" w:rsidR="00A24F7D" w:rsidRPr="000C559D" w:rsidRDefault="001C63E0" w:rsidP="000C559D">
      <w:pPr>
        <w:pStyle w:val="2"/>
        <w:rPr>
          <w:rFonts w:ascii="Times New Roman" w:eastAsia="宋体" w:hAnsi="Times New Roman" w:cs="Times New Roman"/>
          <w:b w:val="0"/>
          <w:sz w:val="30"/>
          <w:szCs w:val="30"/>
        </w:rPr>
      </w:pPr>
      <w:r>
        <w:rPr>
          <w:rFonts w:ascii="Times New Roman" w:eastAsia="宋体" w:hAnsi="Times New Roman" w:cs="Times New Roman"/>
          <w:sz w:val="30"/>
          <w:szCs w:val="30"/>
        </w:rPr>
        <w:t xml:space="preserve">4.3  </w:t>
      </w:r>
      <w:r w:rsidRPr="00490B01">
        <w:rPr>
          <w:rFonts w:ascii="Times New Roman" w:eastAsia="宋体" w:hAnsi="Times New Roman" w:cs="Times New Roman"/>
          <w:sz w:val="30"/>
          <w:szCs w:val="30"/>
        </w:rPr>
        <w:t>|</w:t>
      </w:r>
      <w:r>
        <w:rPr>
          <w:rFonts w:ascii="Times New Roman" w:eastAsia="宋体" w:hAnsi="Times New Roman" w:cs="Times New Roman"/>
          <w:sz w:val="30"/>
          <w:szCs w:val="30"/>
        </w:rPr>
        <w:t xml:space="preserve">  </w:t>
      </w:r>
      <w:r w:rsidR="001655E4" w:rsidRPr="001655E4">
        <w:rPr>
          <w:rFonts w:ascii="Times New Roman" w:eastAsia="宋体" w:hAnsi="Times New Roman" w:cs="Times New Roman"/>
          <w:sz w:val="30"/>
          <w:szCs w:val="30"/>
        </w:rPr>
        <w:t>Correction results for preclinical data</w:t>
      </w:r>
    </w:p>
    <w:p w14:paraId="4A973AE9" w14:textId="327CE065" w:rsidR="00A24F7D" w:rsidRPr="001061CC" w:rsidRDefault="001655E4" w:rsidP="001655E4">
      <w:pPr>
        <w:spacing w:line="480" w:lineRule="exact"/>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applied the different susceptibility artifact </w:t>
      </w:r>
      <w:r w:rsidRPr="00D90902">
        <w:rPr>
          <w:rFonts w:ascii="Times New Roman" w:eastAsia="Times New Roman" w:hAnsi="Times New Roman" w:cs="Times New Roman"/>
          <w:color w:val="000000"/>
          <w:sz w:val="24"/>
          <w:szCs w:val="24"/>
        </w:rPr>
        <w:t xml:space="preserve">correction </w:t>
      </w:r>
      <w:r>
        <w:rPr>
          <w:rFonts w:ascii="Times New Roman" w:eastAsia="Times New Roman" w:hAnsi="Times New Roman" w:cs="Times New Roman"/>
          <w:color w:val="000000"/>
          <w:sz w:val="24"/>
          <w:szCs w:val="24"/>
        </w:rPr>
        <w:t xml:space="preserve">methods to correct artifacts in the preclinical DWI-7T dataset. Figure 6 shows a comparison of the results </w:t>
      </w:r>
      <w:r w:rsidRPr="00D90902">
        <w:rPr>
          <w:rFonts w:ascii="Times New Roman" w:eastAsia="Times New Roman" w:hAnsi="Times New Roman" w:cs="Times New Roman"/>
          <w:color w:val="000000"/>
          <w:sz w:val="24"/>
          <w:szCs w:val="24"/>
        </w:rPr>
        <w:t>after applying corrections</w:t>
      </w:r>
      <w:r>
        <w:rPr>
          <w:rFonts w:ascii="Times New Roman" w:eastAsia="Times New Roman" w:hAnsi="Times New Roman" w:cs="Times New Roman"/>
          <w:color w:val="000000"/>
          <w:sz w:val="24"/>
          <w:szCs w:val="24"/>
        </w:rPr>
        <w:t xml:space="preserve"> </w:t>
      </w:r>
      <w:r w:rsidRPr="00D90902">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color w:val="000000"/>
          <w:sz w:val="24"/>
          <w:szCs w:val="24"/>
        </w:rPr>
        <w:t>different methods, including</w:t>
      </w:r>
      <w:r w:rsidR="005A79A3">
        <w:rPr>
          <w:rFonts w:ascii="Times New Roman" w:eastAsia="Times New Roman" w:hAnsi="Times New Roman" w:cs="Times New Roman"/>
          <w:color w:val="000000"/>
          <w:sz w:val="24"/>
          <w:szCs w:val="24"/>
        </w:rPr>
        <w:t xml:space="preserve"> </w:t>
      </w:r>
      <w:r w:rsidR="00C621FA" w:rsidRPr="000C559D">
        <w:rPr>
          <w:rFonts w:ascii="Times New Roman" w:eastAsia="Times New Roman" w:hAnsi="Times New Roman" w:cs="Times New Roman"/>
          <w:color w:val="000000"/>
          <w:sz w:val="24"/>
          <w:szCs w:val="24"/>
        </w:rPr>
        <w:t>TOPUP</w:t>
      </w:r>
      <w:r w:rsidR="00C621FA" w:rsidRPr="000C559D">
        <w:rPr>
          <w:rFonts w:ascii="Times New Roman" w:eastAsia="Times New Roman" w:hAnsi="Times New Roman" w:cs="Times New Roman"/>
          <w:color w:val="000000"/>
          <w:sz w:val="24"/>
          <w:szCs w:val="24"/>
        </w:rPr>
        <w:fldChar w:fldCharType="begin"/>
      </w:r>
      <w:r w:rsidR="00C621FA" w:rsidRPr="000C559D">
        <w:rPr>
          <w:rFonts w:ascii="Times New Roman" w:eastAsia="Times New Roman" w:hAnsi="Times New Roman" w:cs="Times New Roman"/>
          <w:color w:val="000000"/>
          <w:sz w:val="24"/>
          <w:szCs w:val="24"/>
        </w:rPr>
        <w:instrText xml:space="preserve"> ADDIN EN.CITE &lt;EndNote&gt;&lt;Cite&gt;&lt;Author&gt;Andersson&lt;/Author&gt;&lt;Year&gt;2003&lt;/Year&gt;&lt;RecNum&gt;43&lt;/RecNum&gt;&lt;DisplayText&gt;&lt;style face="superscript"&gt;16,17&lt;/style&gt;&lt;/DisplayText&gt;&lt;record&gt;&lt;rec-number&gt;43&lt;/rec-number&gt;&lt;foreign-keys&gt;&lt;key app="EN" db-id="t292sz926dtfsle9v045vaxr0esddesv5xt0" timestamp="1630930879"&gt;43&lt;/key&gt;&lt;/foreign-keys&gt;&lt;ref-type name="Journal Article"&gt;17&lt;/ref-type&gt;&lt;contributors&gt;&lt;authors&gt;&lt;author&gt;Andersson, Jlr&lt;/author&gt;&lt;author&gt;Skare, S.&lt;/author&gt;&lt;author&gt;Ashburner, J.&lt;/author&gt;&lt;/authors&gt;&lt;/contributors&gt;&lt;titles&gt;&lt;title&gt;How to correct susceptibility distortions in spin-echo echo-planar images: application to diffusion tensor imaging&lt;/title&gt;&lt;secondary-title&gt;Neuroimage&lt;/secondary-title&gt;&lt;/titles&gt;&lt;periodical&gt;&lt;full-title&gt;NeuroImage&lt;/full-title&gt;&lt;/periodical&gt;&lt;pages&gt;870-888&lt;/pages&gt;&lt;volume&gt;20&lt;/volume&gt;&lt;number&gt;2&lt;/number&gt;&lt;dates&gt;&lt;year&gt;2003&lt;/year&gt;&lt;/dates&gt;&lt;urls&gt;&lt;/urls&gt;&lt;/record&gt;&lt;/Cite&gt;&lt;Cite&gt;&lt;Author&gt;Smith&lt;/Author&gt;&lt;Year&gt;2004&lt;/Year&gt;&lt;RecNum&gt;39&lt;/RecNum&gt;&lt;record&gt;&lt;rec-number&gt;39&lt;/rec-number&gt;&lt;foreign-keys&gt;&lt;key app="EN" db-id="t292sz926dtfsle9v045vaxr0esddesv5xt0" timestamp="1630930797"&gt;39&lt;/key&gt;&lt;/foreign-keys&gt;&lt;ref-type name="Journal Article"&gt;17&lt;/ref-type&gt;&lt;contributors&gt;&lt;authors&gt;&lt;author&gt;Smith, S. M.&lt;/author&gt;&lt;author&gt;Jenkinson, M.&lt;/author&gt;&lt;author&gt;Woolrich, M. W.&lt;/author&gt;&lt;author&gt;Beckmann, C. F.&lt;/author&gt;&lt;author&gt;Behrens, Tej&lt;/author&gt;&lt;author&gt;Johansen-Berg, H.&lt;/author&gt;&lt;author&gt;Bannister, P. R.&lt;/author&gt;&lt;author&gt;MD Luca&lt;/author&gt;&lt;author&gt;Drobnjak, I.&lt;/author&gt;&lt;author&gt;Flitney, D. E.&lt;/author&gt;&lt;/authors&gt;&lt;/contributors&gt;&lt;titles&gt;&lt;title&gt;Advances in functional and structural MR image analysis and implementation as FSL&lt;/title&gt;&lt;secondary-title&gt;Neuroimage&lt;/secondary-title&gt;&lt;/titles&gt;&lt;periodical&gt;&lt;full-title&gt;NeuroImage&lt;/full-title&gt;&lt;/periodical&gt;&lt;pages&gt;S208-S219&lt;/pages&gt;&lt;volume&gt;23&lt;/volume&gt;&lt;number&gt;Suppl 1&lt;/number&gt;&lt;dates&gt;&lt;year&gt;2004&lt;/year&gt;&lt;/dates&gt;&lt;urls&gt;&lt;/urls&gt;&lt;/record&gt;&lt;/Cite&gt;&lt;/EndNote&gt;</w:instrText>
      </w:r>
      <w:r w:rsidR="00C621FA" w:rsidRPr="000C559D">
        <w:rPr>
          <w:rFonts w:ascii="Times New Roman" w:eastAsia="Times New Roman" w:hAnsi="Times New Roman" w:cs="Times New Roman"/>
          <w:color w:val="000000"/>
          <w:sz w:val="24"/>
          <w:szCs w:val="24"/>
        </w:rPr>
        <w:fldChar w:fldCharType="separate"/>
      </w:r>
      <w:r w:rsidR="00C621FA" w:rsidRPr="000C559D">
        <w:rPr>
          <w:rFonts w:ascii="Times New Roman" w:eastAsia="Times New Roman" w:hAnsi="Times New Roman" w:cs="Times New Roman"/>
          <w:noProof/>
          <w:color w:val="000000"/>
          <w:sz w:val="24"/>
          <w:szCs w:val="24"/>
          <w:vertAlign w:val="superscript"/>
        </w:rPr>
        <w:t>16,17</w:t>
      </w:r>
      <w:r w:rsidR="00C621FA" w:rsidRPr="000C559D">
        <w:rPr>
          <w:rFonts w:ascii="Times New Roman" w:eastAsia="Times New Roman" w:hAnsi="Times New Roman" w:cs="Times New Roman"/>
          <w:color w:val="000000"/>
          <w:sz w:val="24"/>
          <w:szCs w:val="24"/>
        </w:rPr>
        <w:fldChar w:fldCharType="end"/>
      </w:r>
      <w:r w:rsidR="00C621FA" w:rsidRPr="000C559D">
        <w:rPr>
          <w:rFonts w:ascii="Times New Roman" w:eastAsia="宋体" w:hAnsi="Times New Roman" w:cs="Times New Roman"/>
          <w:color w:val="000000"/>
          <w:sz w:val="24"/>
          <w:szCs w:val="24"/>
        </w:rPr>
        <w:t>, Soan's,</w:t>
      </w:r>
      <w:r w:rsidR="00C621FA" w:rsidRPr="000C559D">
        <w:rPr>
          <w:rFonts w:ascii="Times New Roman" w:eastAsia="宋体" w:hAnsi="Times New Roman" w:cs="Times New Roman"/>
          <w:color w:val="000000"/>
          <w:sz w:val="24"/>
          <w:szCs w:val="24"/>
        </w:rPr>
        <w:fldChar w:fldCharType="begin"/>
      </w:r>
      <w:r w:rsidR="00C621FA" w:rsidRPr="000C559D">
        <w:rPr>
          <w:rFonts w:ascii="Times New Roman" w:eastAsia="宋体" w:hAnsi="Times New Roman" w:cs="Times New Roman"/>
          <w:color w:val="000000"/>
          <w:sz w:val="24"/>
          <w:szCs w:val="24"/>
        </w:rPr>
        <w:instrText xml:space="preserve"> ADDIN EN.CITE &lt;EndNote&gt;&lt;Cite&gt;&lt;Author&gt;Duong&lt;/Author&gt;&lt;Year&gt;2020&lt;/Year&gt;&lt;RecNum&gt;78&lt;/RecNum&gt;&lt;DisplayText&gt;&lt;style face="superscript"&gt;20&lt;/style&gt;&lt;/DisplayText&gt;&lt;record&gt;&lt;rec-number&gt;78&lt;/rec-number&gt;&lt;foreign-keys&gt;&lt;key app="EN" db-id="t292sz926dtfsle9v045vaxr0esddesv5xt0" timestamp="1646812390"&gt;78&lt;/key&gt;&lt;/foreign-keys&gt;&lt;ref-type name="Journal Article"&gt;17&lt;/ref-type&gt;&lt;contributors&gt;&lt;authors&gt;&lt;author&gt;Duong, Soan TM&lt;/author&gt;&lt;author&gt;Phung, Son L&lt;/author&gt;&lt;author&gt;Bouzerdoum, Abdesselam&lt;/author&gt;&lt;author&gt;Schira, Mark M&lt;/author&gt;&lt;/authors&gt;&lt;/contributors&gt;&lt;titles&gt;&lt;title&gt;An unsupervised deep learning technique for susceptibility artifact correction in reversed phase-encoding EPI images&lt;/title&gt;&lt;secondary-title&gt;Magnetic Resonance Imaging&lt;/secondary-title&gt;&lt;/titles&gt;&lt;periodical&gt;&lt;full-title&gt;Magnetic Resonance Imaging&lt;/full-title&gt;&lt;/periodical&gt;&lt;pages&gt;1-10&lt;/pages&gt;&lt;volume&gt;71&lt;/volume&gt;&lt;dates&gt;&lt;year&gt;2020&lt;/year&gt;&lt;/dates&gt;&lt;isbn&gt;0730-725X&lt;/isbn&gt;&lt;urls&gt;&lt;/urls&gt;&lt;/record&gt;&lt;/Cite&gt;&lt;/EndNote&gt;</w:instrText>
      </w:r>
      <w:r w:rsidR="00C621FA" w:rsidRPr="000C559D">
        <w:rPr>
          <w:rFonts w:ascii="Times New Roman" w:eastAsia="宋体" w:hAnsi="Times New Roman" w:cs="Times New Roman"/>
          <w:color w:val="000000"/>
          <w:sz w:val="24"/>
          <w:szCs w:val="24"/>
        </w:rPr>
        <w:fldChar w:fldCharType="separate"/>
      </w:r>
      <w:r w:rsidR="00C621FA" w:rsidRPr="000C559D">
        <w:rPr>
          <w:rFonts w:ascii="Times New Roman" w:eastAsia="宋体" w:hAnsi="Times New Roman" w:cs="Times New Roman"/>
          <w:noProof/>
          <w:color w:val="000000"/>
          <w:sz w:val="24"/>
          <w:szCs w:val="24"/>
          <w:vertAlign w:val="superscript"/>
        </w:rPr>
        <w:t>20</w:t>
      </w:r>
      <w:r w:rsidR="00C621FA" w:rsidRPr="000C559D">
        <w:rPr>
          <w:rFonts w:ascii="Times New Roman" w:eastAsia="宋体" w:hAnsi="Times New Roman" w:cs="Times New Roman"/>
          <w:color w:val="000000"/>
          <w:sz w:val="24"/>
          <w:szCs w:val="24"/>
        </w:rPr>
        <w:fldChar w:fldCharType="end"/>
      </w:r>
      <w:r w:rsidR="00C621FA" w:rsidRPr="000C559D">
        <w:rPr>
          <w:rFonts w:ascii="Times New Roman" w:eastAsia="宋体" w:hAnsi="Times New Roman" w:cs="Times New Roman"/>
          <w:color w:val="000000"/>
          <w:sz w:val="24"/>
          <w:szCs w:val="24"/>
        </w:rPr>
        <w:t xml:space="preserve"> Benjamin's</w:t>
      </w:r>
      <w:r w:rsidR="00C621FA" w:rsidRPr="000C559D">
        <w:rPr>
          <w:rFonts w:ascii="Times New Roman" w:eastAsia="宋体" w:hAnsi="Times New Roman" w:cs="Times New Roman"/>
          <w:color w:val="000000"/>
          <w:sz w:val="24"/>
          <w:szCs w:val="24"/>
        </w:rPr>
        <w:fldChar w:fldCharType="begin"/>
      </w:r>
      <w:r w:rsidR="00C621FA" w:rsidRPr="000C559D">
        <w:rPr>
          <w:rFonts w:ascii="Times New Roman" w:eastAsia="宋体" w:hAnsi="Times New Roman" w:cs="Times New Roman"/>
          <w:color w:val="000000"/>
          <w:sz w:val="24"/>
          <w:szCs w:val="24"/>
        </w:rPr>
        <w:instrText xml:space="preserve"> ADDIN EN.CITE &lt;EndNote&gt;&lt;Cite&gt;&lt;Author&gt;Zahneisen&lt;/Author&gt;&lt;Year&gt;2020&lt;/Year&gt;&lt;RecNum&gt;41&lt;/RecNum&gt;&lt;DisplayText&gt;&lt;style face="superscript"&gt;21&lt;/style&gt;&lt;/DisplayText&gt;&lt;record&gt;&lt;rec-number&gt;41&lt;/rec-number&gt;&lt;foreign-keys&gt;&lt;key app="EN" db-id="t292sz926dtfsle9v045vaxr0esddesv5xt0" timestamp="1630930834"&gt;41&lt;/key&gt;&lt;/foreign-keys&gt;&lt;ref-type name="Journal Article"&gt;17&lt;/ref-type&gt;&lt;contributors&gt;&lt;authors&gt;&lt;author&gt;Zahneisen, B.&lt;/author&gt;&lt;author&gt;Baeumler, K.&lt;/author&gt;&lt;author&gt;Zaharchuk, G.&lt;/author&gt;&lt;author&gt;Fleischmann, D.&lt;/author&gt;&lt;author&gt;Zeineh, M.&lt;/author&gt;&lt;/authors&gt;&lt;/contributors&gt;&lt;titles&gt;&lt;title&gt;Deep Flow-Net for EPI Distortion Estimation&lt;/title&gt;&lt;secondary-title&gt;NeuroImage&lt;/secondary-title&gt;&lt;/titles&gt;&lt;periodical&gt;&lt;full-title&gt;NeuroImage&lt;/full-title&gt;&lt;/periodical&gt;&lt;pages&gt;116886&lt;/pages&gt;&lt;volume&gt;217&lt;/volume&gt;&lt;dates&gt;&lt;year&gt;2020&lt;/year&gt;&lt;/dates&gt;&lt;urls&gt;&lt;/urls&gt;&lt;/record&gt;&lt;/Cite&gt;&lt;/EndNote&gt;</w:instrText>
      </w:r>
      <w:r w:rsidR="00C621FA" w:rsidRPr="000C559D">
        <w:rPr>
          <w:rFonts w:ascii="Times New Roman" w:eastAsia="宋体" w:hAnsi="Times New Roman" w:cs="Times New Roman"/>
          <w:color w:val="000000"/>
          <w:sz w:val="24"/>
          <w:szCs w:val="24"/>
        </w:rPr>
        <w:fldChar w:fldCharType="separate"/>
      </w:r>
      <w:r w:rsidR="00C621FA" w:rsidRPr="000C559D">
        <w:rPr>
          <w:rFonts w:ascii="Times New Roman" w:eastAsia="宋体" w:hAnsi="Times New Roman" w:cs="Times New Roman"/>
          <w:noProof/>
          <w:color w:val="000000"/>
          <w:sz w:val="24"/>
          <w:szCs w:val="24"/>
          <w:vertAlign w:val="superscript"/>
        </w:rPr>
        <w:t>21</w:t>
      </w:r>
      <w:r w:rsidR="00C621FA" w:rsidRPr="000C559D">
        <w:rPr>
          <w:rFonts w:ascii="Times New Roman" w:eastAsia="宋体" w:hAnsi="Times New Roman" w:cs="Times New Roman"/>
          <w:color w:val="000000"/>
          <w:sz w:val="24"/>
          <w:szCs w:val="24"/>
        </w:rPr>
        <w:fldChar w:fldCharType="end"/>
      </w:r>
      <w:r w:rsidR="00EE2E9E">
        <w:rPr>
          <w:rFonts w:ascii="Times New Roman" w:eastAsia="宋体" w:hAnsi="Times New Roman" w:cs="Times New Roman"/>
          <w:color w:val="000000"/>
          <w:sz w:val="24"/>
          <w:szCs w:val="24"/>
        </w:rPr>
        <w:t>,</w:t>
      </w:r>
      <w:r w:rsidR="005A79A3">
        <w:rPr>
          <w:rFonts w:ascii="Times New Roman" w:eastAsia="Times New Roman" w:hAnsi="Times New Roman" w:cs="Times New Roman"/>
          <w:color w:val="000000"/>
          <w:sz w:val="24"/>
          <w:szCs w:val="24"/>
        </w:rPr>
        <w:t xml:space="preserve"> and </w:t>
      </w:r>
      <w:r w:rsidR="005A79A3" w:rsidRPr="006A5B11">
        <w:rPr>
          <w:rFonts w:ascii="Times New Roman" w:eastAsia="Times New Roman" w:hAnsi="Times New Roman" w:cs="Times New Roman"/>
          <w:color w:val="000000"/>
          <w:sz w:val="24"/>
          <w:szCs w:val="24"/>
        </w:rPr>
        <w:t>UCRSF</w:t>
      </w:r>
      <w:r w:rsidR="007E0381" w:rsidRPr="000C559D">
        <w:rPr>
          <w:rFonts w:ascii="Times New Roman" w:eastAsia="Times New Roman" w:hAnsi="Times New Roman" w:cs="Times New Roman"/>
          <w:color w:val="000000"/>
          <w:sz w:val="24"/>
          <w:szCs w:val="24"/>
        </w:rPr>
        <w:t xml:space="preserve">. </w:t>
      </w:r>
      <w:r w:rsidR="007C17B4">
        <w:rPr>
          <w:rFonts w:ascii="Times New Roman" w:eastAsia="Times New Roman" w:hAnsi="Times New Roman" w:cs="Times New Roman"/>
          <w:color w:val="000000"/>
          <w:sz w:val="24"/>
          <w:szCs w:val="24"/>
        </w:rPr>
        <w:t xml:space="preserve">Figure 6 shows that the UCRSF method can obtain better corrected images </w:t>
      </w:r>
      <w:r w:rsidR="007C17B4" w:rsidRPr="00D90902">
        <w:rPr>
          <w:rFonts w:ascii="Times New Roman" w:eastAsia="Times New Roman" w:hAnsi="Times New Roman" w:cs="Times New Roman"/>
          <w:color w:val="000000"/>
          <w:sz w:val="24"/>
          <w:szCs w:val="24"/>
        </w:rPr>
        <w:t>compared to the rest of assessed methods.</w:t>
      </w:r>
      <w:r w:rsidR="007C17B4">
        <w:rPr>
          <w:rFonts w:ascii="Times New Roman" w:eastAsia="Times New Roman" w:hAnsi="Times New Roman" w:cs="Times New Roman"/>
          <w:color w:val="000000"/>
          <w:sz w:val="24"/>
          <w:szCs w:val="24"/>
        </w:rPr>
        <w:t xml:space="preserve"> </w:t>
      </w:r>
      <w:r w:rsidR="007C17B4">
        <w:rPr>
          <w:rFonts w:ascii="Times New Roman" w:eastAsia="Times New Roman" w:hAnsi="Times New Roman" w:cs="Times New Roman"/>
          <w:color w:val="000000"/>
          <w:sz w:val="24"/>
          <w:szCs w:val="24"/>
        </w:rPr>
        <w:lastRenderedPageBreak/>
        <w:t xml:space="preserve">Supporting Information Figure S8 shows another diffusion-weighted slice of the rat </w:t>
      </w:r>
      <w:r w:rsidR="007C17B4" w:rsidRPr="00CD0BEA">
        <w:rPr>
          <w:rFonts w:ascii="Times New Roman" w:eastAsia="Times New Roman" w:hAnsi="Times New Roman" w:cs="Times New Roman"/>
          <w:color w:val="000000"/>
          <w:sz w:val="24"/>
          <w:szCs w:val="24"/>
        </w:rPr>
        <w:t>after applying corrections using various methods.</w:t>
      </w:r>
      <w:r w:rsidR="007C17B4">
        <w:rPr>
          <w:rFonts w:ascii="Times New Roman" w:eastAsia="Times New Roman" w:hAnsi="Times New Roman" w:cs="Times New Roman"/>
          <w:color w:val="000000"/>
          <w:sz w:val="24"/>
          <w:szCs w:val="24"/>
        </w:rPr>
        <w:t xml:space="preserve"> Figure 7 </w:t>
      </w:r>
      <w:r w:rsidR="007C17B4" w:rsidRPr="00CD0BEA">
        <w:rPr>
          <w:rFonts w:ascii="Times New Roman" w:eastAsia="Times New Roman" w:hAnsi="Times New Roman" w:cs="Times New Roman"/>
          <w:color w:val="000000"/>
          <w:sz w:val="24"/>
          <w:szCs w:val="24"/>
        </w:rPr>
        <w:t xml:space="preserve">presents </w:t>
      </w:r>
      <w:r w:rsidR="007C17B4">
        <w:rPr>
          <w:rFonts w:ascii="Times New Roman" w:eastAsia="Times New Roman" w:hAnsi="Times New Roman" w:cs="Times New Roman"/>
          <w:color w:val="000000"/>
          <w:sz w:val="24"/>
          <w:szCs w:val="24"/>
        </w:rPr>
        <w:t>comparison</w:t>
      </w:r>
      <w:r w:rsidR="007C17B4" w:rsidRPr="00CD0BEA">
        <w:t xml:space="preserve"> </w:t>
      </w:r>
      <w:r w:rsidR="007C17B4" w:rsidRPr="00CD0BEA">
        <w:rPr>
          <w:rFonts w:ascii="Times New Roman" w:eastAsia="Times New Roman" w:hAnsi="Times New Roman" w:cs="Times New Roman"/>
          <w:color w:val="000000"/>
          <w:sz w:val="24"/>
          <w:szCs w:val="24"/>
        </w:rPr>
        <w:t xml:space="preserve">between </w:t>
      </w:r>
      <w:r w:rsidR="007C17B4">
        <w:rPr>
          <w:rFonts w:ascii="Times New Roman" w:eastAsia="Times New Roman" w:hAnsi="Times New Roman" w:cs="Times New Roman"/>
          <w:color w:val="000000"/>
          <w:sz w:val="24"/>
          <w:szCs w:val="24"/>
        </w:rPr>
        <w:t xml:space="preserve">the results </w:t>
      </w:r>
      <w:r w:rsidR="007C17B4" w:rsidRPr="00CD0BEA">
        <w:rPr>
          <w:rFonts w:ascii="Times New Roman" w:eastAsia="Times New Roman" w:hAnsi="Times New Roman" w:cs="Times New Roman"/>
          <w:color w:val="000000"/>
          <w:sz w:val="24"/>
          <w:szCs w:val="24"/>
        </w:rPr>
        <w:t xml:space="preserve">after applying corrections </w:t>
      </w:r>
      <w:r w:rsidR="007C17B4">
        <w:rPr>
          <w:rFonts w:ascii="Times New Roman" w:eastAsia="Times New Roman" w:hAnsi="Times New Roman" w:cs="Times New Roman"/>
          <w:color w:val="000000"/>
          <w:sz w:val="24"/>
          <w:szCs w:val="24"/>
        </w:rPr>
        <w:t>for fractional anisotropy (FA) maps,</w:t>
      </w:r>
      <w:r w:rsidR="00900F1F">
        <w:rPr>
          <w:rFonts w:ascii="Times New Roman" w:hAnsi="Times New Roman" w:cs="Times New Roman"/>
          <w:color w:val="000000"/>
          <w:sz w:val="24"/>
          <w:szCs w:val="24"/>
        </w:rPr>
        <w:fldChar w:fldCharType="begin"/>
      </w:r>
      <w:r w:rsidR="00775BE5">
        <w:rPr>
          <w:rFonts w:ascii="Times New Roman" w:hAnsi="Times New Roman" w:cs="Times New Roman"/>
          <w:color w:val="000000"/>
          <w:sz w:val="24"/>
          <w:szCs w:val="24"/>
        </w:rPr>
        <w:instrText xml:space="preserve"> ADDIN EN.CITE &lt;EndNote&gt;&lt;Cite&gt;&lt;Author&gt;Grieve&lt;/Author&gt;&lt;Year&gt;2007&lt;/Year&gt;&lt;RecNum&gt;89&lt;/RecNum&gt;&lt;DisplayText&gt;&lt;style face="superscript"&gt;41&lt;/style&gt;&lt;/DisplayText&gt;&lt;record&gt;&lt;rec-number&gt;89&lt;/rec-number&gt;&lt;foreign-keys&gt;&lt;key app="EN" db-id="t292sz926dtfsle9v045vaxr0esddesv5xt0" timestamp="1646823887"&gt;89&lt;/key&gt;&lt;/foreign-keys&gt;&lt;ref-type name="Journal Article"&gt;17&lt;/ref-type&gt;&lt;contributors&gt;&lt;authors&gt;&lt;author&gt;Grieve, Stuart M&lt;/author&gt;&lt;author&gt;Williams, Leanne M&lt;/author&gt;&lt;author&gt;Paul, Robert H&lt;/author&gt;&lt;author&gt;Clark, C Richard&lt;/author&gt;&lt;author&gt;Gordon, Evian&lt;/author&gt;&lt;/authors&gt;&lt;/contributors&gt;&lt;titles&gt;&lt;title&gt;Cognitive aging, executive function, and fractional anisotropy: a diffusion tensor MR imaging study&lt;/title&gt;&lt;secondary-title&gt;American Journal of Neuroradiology&lt;/secondary-title&gt;&lt;/titles&gt;&lt;periodical&gt;&lt;full-title&gt;American Journal of Neuroradiology&lt;/full-title&gt;&lt;/periodical&gt;&lt;pages&gt;226-235&lt;/pages&gt;&lt;volume&gt;28&lt;/volume&gt;&lt;number&gt;2&lt;/number&gt;&lt;dates&gt;&lt;year&gt;2007&lt;/year&gt;&lt;/dates&gt;&lt;isbn&gt;0195-6108&lt;/isbn&gt;&lt;urls&gt;&lt;/urls&gt;&lt;/record&gt;&lt;/Cite&gt;&lt;/EndNote&gt;</w:instrText>
      </w:r>
      <w:r w:rsidR="00900F1F">
        <w:rPr>
          <w:rFonts w:ascii="Times New Roman" w:hAnsi="Times New Roman" w:cs="Times New Roman"/>
          <w:color w:val="000000"/>
          <w:sz w:val="24"/>
          <w:szCs w:val="24"/>
        </w:rPr>
        <w:fldChar w:fldCharType="separate"/>
      </w:r>
      <w:r w:rsidR="00775BE5" w:rsidRPr="00775BE5">
        <w:rPr>
          <w:rFonts w:ascii="Times New Roman" w:hAnsi="Times New Roman" w:cs="Times New Roman"/>
          <w:noProof/>
          <w:color w:val="000000"/>
          <w:sz w:val="24"/>
          <w:szCs w:val="24"/>
          <w:vertAlign w:val="superscript"/>
        </w:rPr>
        <w:t>41</w:t>
      </w:r>
      <w:r w:rsidR="00900F1F">
        <w:rPr>
          <w:rFonts w:ascii="Times New Roman" w:hAnsi="Times New Roman" w:cs="Times New Roman"/>
          <w:color w:val="000000"/>
          <w:sz w:val="24"/>
          <w:szCs w:val="24"/>
        </w:rPr>
        <w:fldChar w:fldCharType="end"/>
      </w:r>
      <w:r w:rsidR="00900F1F" w:rsidRPr="000C559D">
        <w:rPr>
          <w:rFonts w:ascii="Times New Roman" w:hAnsi="Times New Roman" w:cs="Times New Roman"/>
          <w:color w:val="000000"/>
          <w:sz w:val="24"/>
          <w:szCs w:val="24"/>
        </w:rPr>
        <w:t xml:space="preserve"> and diffusion-encoded-color (DEC) map</w:t>
      </w:r>
      <w:r w:rsidR="006A52B2">
        <w:rPr>
          <w:rFonts w:ascii="Times New Roman" w:hAnsi="Times New Roman" w:cs="Times New Roman"/>
          <w:color w:val="000000"/>
          <w:sz w:val="24"/>
          <w:szCs w:val="24"/>
        </w:rPr>
        <w:t>s</w:t>
      </w:r>
      <w:r w:rsidR="00900F1F">
        <w:rPr>
          <w:rFonts w:ascii="Times New Roman" w:hAnsi="Times New Roman" w:cs="Times New Roman"/>
          <w:color w:val="000000"/>
          <w:sz w:val="24"/>
          <w:szCs w:val="24"/>
        </w:rPr>
        <w:fldChar w:fldCharType="begin"/>
      </w:r>
      <w:r w:rsidR="00775BE5">
        <w:rPr>
          <w:rFonts w:ascii="Times New Roman" w:hAnsi="Times New Roman" w:cs="Times New Roman"/>
          <w:color w:val="000000"/>
          <w:sz w:val="24"/>
          <w:szCs w:val="24"/>
        </w:rPr>
        <w:instrText xml:space="preserve"> ADDIN EN.CITE &lt;EndNote&gt;&lt;Cite&gt;&lt;Author&gt;Douglas&lt;/Author&gt;&lt;Year&gt;2015&lt;/Year&gt;&lt;RecNum&gt;90&lt;/RecNum&gt;&lt;DisplayText&gt;&lt;style face="superscript"&gt;42&lt;/style&gt;&lt;/DisplayText&gt;&lt;record&gt;&lt;rec-number&gt;90&lt;/rec-number&gt;&lt;foreign-keys&gt;&lt;key app="EN" db-id="t292sz926dtfsle9v045vaxr0esddesv5xt0" timestamp="1646824145"&gt;90&lt;/key&gt;&lt;/foreign-keys&gt;&lt;ref-type name="Journal Article"&gt;17&lt;/ref-type&gt;&lt;contributors&gt;&lt;authors&gt;&lt;author&gt;Douglas, David B&lt;/author&gt;&lt;author&gt;Iv, Michael&lt;/author&gt;&lt;author&gt;Douglas, Pamela K&lt;/author&gt;&lt;author&gt;Ariana, Anderson&lt;/author&gt;&lt;author&gt;Vos, Sjoerd B&lt;/author&gt;&lt;author&gt;Bammer, Roland&lt;/author&gt;&lt;author&gt;Zeineh, Michael&lt;/author&gt;&lt;author&gt;Wintermark, Max&lt;/author&gt;&lt;/authors&gt;&lt;/contributors&gt;&lt;titles&gt;&lt;title&gt;Diffusion tensor imaging of TBI: potentials and challenges&lt;/title&gt;&lt;secondary-title&gt;Topics in magnetic resonance imaging: TMRI&lt;/secondary-title&gt;&lt;/titles&gt;&lt;periodical&gt;&lt;full-title&gt;Topics in magnetic resonance imaging: TMRI&lt;/full-title&gt;&lt;/periodical&gt;&lt;pages&gt;241&lt;/pages&gt;&lt;volume&gt;24&lt;/volume&gt;&lt;number&gt;5&lt;/number&gt;&lt;dates&gt;&lt;year&gt;2015&lt;/year&gt;&lt;/dates&gt;&lt;urls&gt;&lt;/urls&gt;&lt;/record&gt;&lt;/Cite&gt;&lt;/EndNote&gt;</w:instrText>
      </w:r>
      <w:r w:rsidR="00900F1F">
        <w:rPr>
          <w:rFonts w:ascii="Times New Roman" w:hAnsi="Times New Roman" w:cs="Times New Roman"/>
          <w:color w:val="000000"/>
          <w:sz w:val="24"/>
          <w:szCs w:val="24"/>
        </w:rPr>
        <w:fldChar w:fldCharType="separate"/>
      </w:r>
      <w:r w:rsidR="00775BE5" w:rsidRPr="00775BE5">
        <w:rPr>
          <w:rFonts w:ascii="Times New Roman" w:hAnsi="Times New Roman" w:cs="Times New Roman"/>
          <w:noProof/>
          <w:color w:val="000000"/>
          <w:sz w:val="24"/>
          <w:szCs w:val="24"/>
          <w:vertAlign w:val="superscript"/>
        </w:rPr>
        <w:t>42</w:t>
      </w:r>
      <w:r w:rsidR="00900F1F">
        <w:rPr>
          <w:rFonts w:ascii="Times New Roman" w:hAnsi="Times New Roman" w:cs="Times New Roman"/>
          <w:color w:val="000000"/>
          <w:sz w:val="24"/>
          <w:szCs w:val="24"/>
        </w:rPr>
        <w:fldChar w:fldCharType="end"/>
      </w:r>
      <w:r w:rsidR="007E0381" w:rsidRPr="000C559D">
        <w:rPr>
          <w:rFonts w:ascii="Times New Roman" w:eastAsia="Times New Roman" w:hAnsi="Times New Roman" w:cs="Times New Roman"/>
          <w:color w:val="000000"/>
          <w:sz w:val="24"/>
          <w:szCs w:val="24"/>
        </w:rPr>
        <w:t xml:space="preserve"> </w:t>
      </w:r>
      <w:r w:rsidR="007C17B4" w:rsidRPr="00CD0BEA">
        <w:rPr>
          <w:rFonts w:ascii="Times New Roman" w:eastAsia="Times New Roman" w:hAnsi="Times New Roman" w:cs="Times New Roman"/>
          <w:color w:val="000000"/>
          <w:sz w:val="24"/>
          <w:szCs w:val="24"/>
        </w:rPr>
        <w:t xml:space="preserve">arising from images after applying </w:t>
      </w:r>
      <w:r w:rsidR="007C17B4">
        <w:rPr>
          <w:rFonts w:ascii="Times New Roman" w:eastAsia="Times New Roman" w:hAnsi="Times New Roman" w:cs="Times New Roman"/>
          <w:color w:val="000000"/>
          <w:sz w:val="24"/>
          <w:szCs w:val="24"/>
        </w:rPr>
        <w:t>different correction methods. As can be seen from Figur</w:t>
      </w:r>
      <w:r w:rsidR="00390C03">
        <w:rPr>
          <w:rFonts w:ascii="Times New Roman" w:eastAsia="Times New Roman" w:hAnsi="Times New Roman" w:cs="Times New Roman"/>
          <w:color w:val="000000"/>
          <w:sz w:val="24"/>
          <w:szCs w:val="24"/>
        </w:rPr>
        <w:t>e 7,</w:t>
      </w:r>
      <w:r w:rsidR="007C17B4">
        <w:rPr>
          <w:rFonts w:ascii="Times New Roman" w:eastAsia="Times New Roman" w:hAnsi="Times New Roman" w:cs="Times New Roman"/>
          <w:color w:val="000000"/>
          <w:sz w:val="24"/>
          <w:szCs w:val="24"/>
        </w:rPr>
        <w:t xml:space="preserve"> the deep learning method can obtain better b0 corrected images, diffusion-weighted images, fractional anisotropy (FA) map</w:t>
      </w:r>
      <w:r w:rsidR="00A832C6" w:rsidRPr="000C559D">
        <w:rPr>
          <w:rFonts w:ascii="Times New Roman" w:hAnsi="Times New Roman" w:cs="Times New Roman"/>
          <w:color w:val="000000"/>
          <w:sz w:val="24"/>
          <w:szCs w:val="24"/>
        </w:rPr>
        <w:t>,</w:t>
      </w:r>
      <w:r w:rsidR="00A832C6">
        <w:rPr>
          <w:rFonts w:ascii="Times New Roman" w:hAnsi="Times New Roman" w:cs="Times New Roman"/>
          <w:color w:val="000000"/>
          <w:sz w:val="24"/>
          <w:szCs w:val="24"/>
        </w:rPr>
        <w:fldChar w:fldCharType="begin"/>
      </w:r>
      <w:r w:rsidR="00775BE5">
        <w:rPr>
          <w:rFonts w:ascii="Times New Roman" w:hAnsi="Times New Roman" w:cs="Times New Roman"/>
          <w:color w:val="000000"/>
          <w:sz w:val="24"/>
          <w:szCs w:val="24"/>
        </w:rPr>
        <w:instrText xml:space="preserve"> ADDIN EN.CITE &lt;EndNote&gt;&lt;Cite&gt;&lt;Author&gt;Grieve&lt;/Author&gt;&lt;Year&gt;2007&lt;/Year&gt;&lt;RecNum&gt;89&lt;/RecNum&gt;&lt;DisplayText&gt;&lt;style face="superscript"&gt;41&lt;/style&gt;&lt;/DisplayText&gt;&lt;record&gt;&lt;rec-number&gt;89&lt;/rec-number&gt;&lt;foreign-keys&gt;&lt;key app="EN" db-id="t292sz926dtfsle9v045vaxr0esddesv5xt0" timestamp="1646823887"&gt;89&lt;/key&gt;&lt;/foreign-keys&gt;&lt;ref-type name="Journal Article"&gt;17&lt;/ref-type&gt;&lt;contributors&gt;&lt;authors&gt;&lt;author&gt;Grieve, Stuart M&lt;/author&gt;&lt;author&gt;Williams, Leanne M&lt;/author&gt;&lt;author&gt;Paul, Robert H&lt;/author&gt;&lt;author&gt;Clark, C Richard&lt;/author&gt;&lt;author&gt;Gordon, Evian&lt;/author&gt;&lt;/authors&gt;&lt;/contributors&gt;&lt;titles&gt;&lt;title&gt;Cognitive aging, executive function, and fractional anisotropy: a diffusion tensor MR imaging study&lt;/title&gt;&lt;secondary-title&gt;American Journal of Neuroradiology&lt;/secondary-title&gt;&lt;/titles&gt;&lt;periodical&gt;&lt;full-title&gt;American Journal of Neuroradiology&lt;/full-title&gt;&lt;/periodical&gt;&lt;pages&gt;226-235&lt;/pages&gt;&lt;volume&gt;28&lt;/volume&gt;&lt;number&gt;2&lt;/number&gt;&lt;dates&gt;&lt;year&gt;2007&lt;/year&gt;&lt;/dates&gt;&lt;isbn&gt;0195-6108&lt;/isbn&gt;&lt;urls&gt;&lt;/urls&gt;&lt;/record&gt;&lt;/Cite&gt;&lt;/EndNote&gt;</w:instrText>
      </w:r>
      <w:r w:rsidR="00A832C6">
        <w:rPr>
          <w:rFonts w:ascii="Times New Roman" w:hAnsi="Times New Roman" w:cs="Times New Roman"/>
          <w:color w:val="000000"/>
          <w:sz w:val="24"/>
          <w:szCs w:val="24"/>
        </w:rPr>
        <w:fldChar w:fldCharType="separate"/>
      </w:r>
      <w:r w:rsidR="00775BE5" w:rsidRPr="00775BE5">
        <w:rPr>
          <w:rFonts w:ascii="Times New Roman" w:hAnsi="Times New Roman" w:cs="Times New Roman"/>
          <w:noProof/>
          <w:color w:val="000000"/>
          <w:sz w:val="24"/>
          <w:szCs w:val="24"/>
          <w:vertAlign w:val="superscript"/>
        </w:rPr>
        <w:t>41</w:t>
      </w:r>
      <w:r w:rsidR="00A832C6">
        <w:rPr>
          <w:rFonts w:ascii="Times New Roman" w:hAnsi="Times New Roman" w:cs="Times New Roman"/>
          <w:color w:val="000000"/>
          <w:sz w:val="24"/>
          <w:szCs w:val="24"/>
        </w:rPr>
        <w:fldChar w:fldCharType="end"/>
      </w:r>
      <w:r w:rsidR="00A832C6" w:rsidRPr="000C559D">
        <w:rPr>
          <w:rFonts w:ascii="Times New Roman" w:hAnsi="Times New Roman" w:cs="Times New Roman"/>
          <w:color w:val="000000"/>
          <w:sz w:val="24"/>
          <w:szCs w:val="24"/>
        </w:rPr>
        <w:t xml:space="preserve"> and diffusion-encoded-color (DEC) map</w:t>
      </w:r>
      <w:r w:rsidR="00A832C6">
        <w:rPr>
          <w:rFonts w:ascii="Times New Roman" w:hAnsi="Times New Roman" w:cs="Times New Roman"/>
          <w:color w:val="000000"/>
          <w:sz w:val="24"/>
          <w:szCs w:val="24"/>
        </w:rPr>
        <w:fldChar w:fldCharType="begin"/>
      </w:r>
      <w:r w:rsidR="00775BE5">
        <w:rPr>
          <w:rFonts w:ascii="Times New Roman" w:hAnsi="Times New Roman" w:cs="Times New Roman"/>
          <w:color w:val="000000"/>
          <w:sz w:val="24"/>
          <w:szCs w:val="24"/>
        </w:rPr>
        <w:instrText xml:space="preserve"> ADDIN EN.CITE &lt;EndNote&gt;&lt;Cite&gt;&lt;Author&gt;Douglas&lt;/Author&gt;&lt;Year&gt;2015&lt;/Year&gt;&lt;RecNum&gt;90&lt;/RecNum&gt;&lt;DisplayText&gt;&lt;style face="superscript"&gt;42&lt;/style&gt;&lt;/DisplayText&gt;&lt;record&gt;&lt;rec-number&gt;90&lt;/rec-number&gt;&lt;foreign-keys&gt;&lt;key app="EN" db-id="t292sz926dtfsle9v045vaxr0esddesv5xt0" timestamp="1646824145"&gt;90&lt;/key&gt;&lt;/foreign-keys&gt;&lt;ref-type name="Journal Article"&gt;17&lt;/ref-type&gt;&lt;contributors&gt;&lt;authors&gt;&lt;author&gt;Douglas, David B&lt;/author&gt;&lt;author&gt;Iv, Michael&lt;/author&gt;&lt;author&gt;Douglas, Pamela K&lt;/author&gt;&lt;author&gt;Ariana, Anderson&lt;/author&gt;&lt;author&gt;Vos, Sjoerd B&lt;/author&gt;&lt;author&gt;Bammer, Roland&lt;/author&gt;&lt;author&gt;Zeineh, Michael&lt;/author&gt;&lt;author&gt;Wintermark, Max&lt;/author&gt;&lt;/authors&gt;&lt;/contributors&gt;&lt;titles&gt;&lt;title&gt;Diffusion tensor imaging of TBI: potentials and challenges&lt;/title&gt;&lt;secondary-title&gt;Topics in magnetic resonance imaging: TMRI&lt;/secondary-title&gt;&lt;/titles&gt;&lt;periodical&gt;&lt;full-title&gt;Topics in magnetic resonance imaging: TMRI&lt;/full-title&gt;&lt;/periodical&gt;&lt;pages&gt;241&lt;/pages&gt;&lt;volume&gt;24&lt;/volume&gt;&lt;number&gt;5&lt;/number&gt;&lt;dates&gt;&lt;year&gt;2015&lt;/year&gt;&lt;/dates&gt;&lt;urls&gt;&lt;/urls&gt;&lt;/record&gt;&lt;/Cite&gt;&lt;/EndNote&gt;</w:instrText>
      </w:r>
      <w:r w:rsidR="00A832C6">
        <w:rPr>
          <w:rFonts w:ascii="Times New Roman" w:hAnsi="Times New Roman" w:cs="Times New Roman"/>
          <w:color w:val="000000"/>
          <w:sz w:val="24"/>
          <w:szCs w:val="24"/>
        </w:rPr>
        <w:fldChar w:fldCharType="separate"/>
      </w:r>
      <w:r w:rsidR="00775BE5" w:rsidRPr="00775BE5">
        <w:rPr>
          <w:rFonts w:ascii="Times New Roman" w:hAnsi="Times New Roman" w:cs="Times New Roman"/>
          <w:noProof/>
          <w:color w:val="000000"/>
          <w:sz w:val="24"/>
          <w:szCs w:val="24"/>
          <w:vertAlign w:val="superscript"/>
        </w:rPr>
        <w:t>42</w:t>
      </w:r>
      <w:r w:rsidR="00A832C6">
        <w:rPr>
          <w:rFonts w:ascii="Times New Roman" w:hAnsi="Times New Roman" w:cs="Times New Roman"/>
          <w:color w:val="000000"/>
          <w:sz w:val="24"/>
          <w:szCs w:val="24"/>
        </w:rPr>
        <w:fldChar w:fldCharType="end"/>
      </w:r>
      <w:r w:rsidR="007C17B4">
        <w:rPr>
          <w:rFonts w:ascii="Times New Roman" w:eastAsia="Times New Roman" w:hAnsi="Times New Roman" w:cs="Times New Roman"/>
          <w:color w:val="000000"/>
          <w:sz w:val="24"/>
          <w:szCs w:val="24"/>
        </w:rPr>
        <w:t xml:space="preserve">, </w:t>
      </w:r>
      <w:r w:rsidR="007C17B4" w:rsidRPr="00CD0BEA">
        <w:rPr>
          <w:rFonts w:ascii="Times New Roman" w:eastAsia="Times New Roman" w:hAnsi="Times New Roman" w:cs="Times New Roman"/>
          <w:color w:val="000000"/>
          <w:sz w:val="24"/>
          <w:szCs w:val="24"/>
        </w:rPr>
        <w:t>compared to other evaluated methods</w:t>
      </w:r>
      <w:r w:rsidR="00390C03">
        <w:rPr>
          <w:rFonts w:ascii="宋体" w:eastAsia="宋体" w:hAnsi="宋体" w:cs="宋体"/>
          <w:color w:val="000000"/>
          <w:sz w:val="24"/>
          <w:szCs w:val="24"/>
        </w:rPr>
        <w:t>.</w:t>
      </w:r>
      <w:r w:rsidR="007C17B4" w:rsidRPr="00CD0BEA">
        <w:rPr>
          <w:rFonts w:ascii="Times New Roman" w:eastAsia="Times New Roman" w:hAnsi="Times New Roman" w:cs="Times New Roman"/>
          <w:color w:val="000000"/>
          <w:sz w:val="24"/>
          <w:szCs w:val="24"/>
        </w:rPr>
        <w:t xml:space="preserve"> </w:t>
      </w:r>
      <w:r w:rsidR="007C17B4">
        <w:rPr>
          <w:rFonts w:ascii="Times New Roman" w:eastAsia="Times New Roman" w:hAnsi="Times New Roman" w:cs="Times New Roman"/>
          <w:color w:val="000000"/>
          <w:sz w:val="24"/>
          <w:szCs w:val="24"/>
        </w:rPr>
        <w:t xml:space="preserve">Supporting Information Figure S9 shows diffusion-weighted results and corresponding FA and DEC maps for </w:t>
      </w:r>
      <w:r w:rsidR="007C17B4" w:rsidRPr="00CD0BEA">
        <w:rPr>
          <w:rFonts w:ascii="Times New Roman" w:eastAsia="Times New Roman" w:hAnsi="Times New Roman" w:cs="Times New Roman"/>
          <w:color w:val="000000"/>
          <w:sz w:val="24"/>
          <w:szCs w:val="24"/>
        </w:rPr>
        <w:t xml:space="preserve">some additional </w:t>
      </w:r>
      <w:r w:rsidR="007C17B4">
        <w:rPr>
          <w:rFonts w:ascii="Times New Roman" w:eastAsia="Times New Roman" w:hAnsi="Times New Roman" w:cs="Times New Roman"/>
          <w:color w:val="000000"/>
          <w:sz w:val="24"/>
          <w:szCs w:val="24"/>
        </w:rPr>
        <w:t>slices of rats.</w:t>
      </w:r>
    </w:p>
    <w:p w14:paraId="7D256199" w14:textId="74AB9CC6" w:rsidR="002A5DE1" w:rsidRPr="00BA4CC8" w:rsidRDefault="001C63E0" w:rsidP="00BA4CC8">
      <w:pPr>
        <w:pStyle w:val="1"/>
        <w:rPr>
          <w:rFonts w:ascii="Times New Roman" w:eastAsia="宋体" w:hAnsi="Times New Roman" w:cs="Times New Roman"/>
          <w:sz w:val="36"/>
          <w:szCs w:val="36"/>
        </w:rPr>
      </w:pPr>
      <w:r>
        <w:rPr>
          <w:rFonts w:ascii="Times New Roman" w:eastAsia="宋体" w:hAnsi="Times New Roman" w:cs="Times New Roman"/>
          <w:sz w:val="36"/>
          <w:szCs w:val="36"/>
        </w:rPr>
        <w:t>5</w:t>
      </w:r>
      <w:r w:rsidR="0061360B" w:rsidRPr="003827D6">
        <w:rPr>
          <w:rFonts w:ascii="Times New Roman" w:eastAsia="宋体" w:hAnsi="Times New Roman" w:cs="Times New Roman"/>
          <w:sz w:val="36"/>
          <w:szCs w:val="36"/>
        </w:rPr>
        <w:t xml:space="preserve">  |  DISCUSSION</w:t>
      </w:r>
    </w:p>
    <w:p w14:paraId="29F07E7F" w14:textId="77777777" w:rsidR="007C17B4" w:rsidRDefault="007C17B4" w:rsidP="007C17B4">
      <w:pPr>
        <w:spacing w:line="48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has introduced a new method for distortion correction in EPI images that arise from magnetic field inhomogeneities. Quantitative metrics on all examined data sets demonstrate, along with qualitative image assessment, that our proposed method </w:t>
      </w:r>
      <w:sdt>
        <w:sdtPr>
          <w:tag w:val="goog_rdk_444"/>
          <w:id w:val="-532118616"/>
        </w:sdtPr>
        <w:sdtEndPr/>
        <w:sdtContent>
          <w:r>
            <w:rPr>
              <w:rFonts w:ascii="Times New Roman" w:eastAsia="Times New Roman" w:hAnsi="Times New Roman" w:cs="Times New Roman"/>
              <w:sz w:val="24"/>
              <w:szCs w:val="24"/>
            </w:rPr>
            <w:t>out</w:t>
          </w:r>
        </w:sdtContent>
      </w:sdt>
      <w:r>
        <w:rPr>
          <w:rFonts w:ascii="Times New Roman" w:eastAsia="Times New Roman" w:hAnsi="Times New Roman" w:cs="Times New Roman"/>
          <w:sz w:val="24"/>
          <w:szCs w:val="24"/>
        </w:rPr>
        <w:t xml:space="preserve">performs widely employed TOPUP method and some of the recently </w:t>
      </w:r>
      <w:sdt>
        <w:sdtPr>
          <w:tag w:val="goog_rdk_446"/>
          <w:id w:val="794793727"/>
        </w:sdtPr>
        <w:sdtEndPr/>
        <w:sdtContent>
          <w:r>
            <w:rPr>
              <w:rFonts w:ascii="Times New Roman" w:eastAsia="Times New Roman" w:hAnsi="Times New Roman" w:cs="Times New Roman"/>
              <w:sz w:val="24"/>
              <w:szCs w:val="24"/>
            </w:rPr>
            <w:t xml:space="preserve">introduced </w:t>
          </w:r>
        </w:sdtContent>
      </w:sdt>
      <w:r>
        <w:rPr>
          <w:rFonts w:ascii="Times New Roman" w:eastAsia="Times New Roman" w:hAnsi="Times New Roman" w:cs="Times New Roman"/>
          <w:sz w:val="24"/>
          <w:szCs w:val="24"/>
        </w:rPr>
        <w:t xml:space="preserve">DL-based methods. At the same time, the method introduced herein is orders of magnitude faster than TOPUP method while using the same input, namely, so-called "UP" and "DOWN" images. </w:t>
      </w:r>
    </w:p>
    <w:p w14:paraId="0A31A0DC" w14:textId="448EAB35" w:rsidR="007C17B4" w:rsidRDefault="007C17B4" w:rsidP="007C17B4">
      <w:pPr>
        <w:spacing w:line="480" w:lineRule="exact"/>
        <w:ind w:firstLine="482"/>
        <w:rPr>
          <w:rFonts w:ascii="Times New Roman" w:eastAsia="Times New Roman" w:hAnsi="Times New Roman" w:cs="Times New Roman"/>
          <w:sz w:val="24"/>
          <w:szCs w:val="24"/>
        </w:rPr>
      </w:pPr>
      <w:bookmarkStart w:id="21" w:name="_heading=h.z337ya" w:colFirst="0" w:colLast="0"/>
      <w:bookmarkEnd w:id="21"/>
      <w:r>
        <w:rPr>
          <w:rFonts w:ascii="Times New Roman" w:eastAsia="Times New Roman" w:hAnsi="Times New Roman" w:cs="Times New Roman"/>
          <w:sz w:val="24"/>
          <w:szCs w:val="24"/>
        </w:rPr>
        <w:t xml:space="preserve">Particular effort has been dedicated to address one of the main challenges when deriving field maps: overcoming discontinuities introduced through the fitting process. In TOPUP, this has been addressed by fitting a field map to a set of discrete cosine functions. In line with this idea, we chose spline functions as our basis set. Firstly, this helps to avoid discontinuities in the derived field maps, and secondly, this reduces the space in which the field map is expected to lie by constraining it to a subspace spanned by the basis functions. While some of the methods try to enforce smoothness on the field map by penalizing total variation of the field map, using a set of smooth basis functions ensures this by definition. Impact of the usage of spline subspace on simulated EPI-7T mice data set </w:t>
      </w:r>
      <w:r w:rsidRPr="007650A3">
        <w:rPr>
          <w:rFonts w:ascii="Times New Roman" w:eastAsia="Times New Roman" w:hAnsi="Times New Roman" w:cs="Times New Roman"/>
          <w:sz w:val="24"/>
          <w:szCs w:val="24"/>
        </w:rPr>
        <w:t xml:space="preserve">and HCP DWI-3T data dataset </w:t>
      </w:r>
      <w:r>
        <w:rPr>
          <w:rFonts w:ascii="Times New Roman" w:eastAsia="Times New Roman" w:hAnsi="Times New Roman" w:cs="Times New Roman"/>
          <w:sz w:val="24"/>
          <w:szCs w:val="24"/>
        </w:rPr>
        <w:t xml:space="preserve">is illustrated in Figure </w:t>
      </w:r>
      <w:r w:rsidR="003F021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where SSIM is significantly reduced when directly using extracted feature maps without projecting them to the spline basis set, i.e., by ablating the BPM module. This is particularly well exemplified by preclinical images, where a spline basis set helps to reduce dimensionality of the solution space and improves the convergence, particularly well perceivable in the vicinity of structures with sharp intensity changes, where model </w:t>
      </w:r>
      <w:r>
        <w:rPr>
          <w:rFonts w:ascii="Times New Roman" w:eastAsia="Times New Roman" w:hAnsi="Times New Roman" w:cs="Times New Roman"/>
          <w:sz w:val="24"/>
          <w:szCs w:val="24"/>
        </w:rPr>
        <w:lastRenderedPageBreak/>
        <w:t xml:space="preserve">without spline basis does not converge to one solution. </w:t>
      </w:r>
    </w:p>
    <w:p w14:paraId="2CF4DFC8" w14:textId="0B511E64" w:rsidR="007C17B4" w:rsidRDefault="007C17B4" w:rsidP="007C17B4">
      <w:pPr>
        <w:spacing w:line="480" w:lineRule="exact"/>
        <w:ind w:firstLine="4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ablation experiments were also performed to evaluate the advantage of the cycle loss and the NMI loss terms. Firstly, the improvements of the cycle loss term is shown in Figure </w:t>
      </w:r>
      <w:r w:rsidR="003F0210">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both for the </w:t>
      </w:r>
      <w:r w:rsidRPr="00757706">
        <w:rPr>
          <w:rFonts w:ascii="Times New Roman" w:eastAsia="Times New Roman" w:hAnsi="Times New Roman" w:cs="Times New Roman"/>
          <w:sz w:val="24"/>
          <w:szCs w:val="24"/>
        </w:rPr>
        <w:t>simulated EPI data</w:t>
      </w:r>
      <w:r>
        <w:rPr>
          <w:rFonts w:ascii="Times New Roman" w:eastAsia="Times New Roman" w:hAnsi="Times New Roman" w:cs="Times New Roman"/>
          <w:sz w:val="24"/>
          <w:szCs w:val="24"/>
        </w:rPr>
        <w:t xml:space="preserve"> and real in vivo DWI-3T data. In Supporting Information, Figure S10</w:t>
      </w:r>
      <w:r w:rsidRPr="000C47F5">
        <w:t xml:space="preserve"> </w:t>
      </w:r>
      <w:r w:rsidRPr="000C47F5">
        <w:rPr>
          <w:rFonts w:ascii="Times New Roman" w:eastAsia="Times New Roman" w:hAnsi="Times New Roman" w:cs="Times New Roman"/>
          <w:sz w:val="24"/>
          <w:szCs w:val="24"/>
        </w:rPr>
        <w:t>results fr</w:t>
      </w:r>
      <w:r>
        <w:rPr>
          <w:rFonts w:ascii="Times New Roman" w:eastAsia="Times New Roman" w:hAnsi="Times New Roman" w:cs="Times New Roman"/>
          <w:sz w:val="24"/>
          <w:szCs w:val="24"/>
        </w:rPr>
        <w:t>o</w:t>
      </w:r>
      <w:r w:rsidRPr="000C47F5">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ablation experiment </w:t>
      </w:r>
      <w:r w:rsidRPr="000C47F5">
        <w:rPr>
          <w:rFonts w:ascii="Times New Roman" w:eastAsia="Times New Roman" w:hAnsi="Times New Roman" w:cs="Times New Roman"/>
          <w:sz w:val="24"/>
          <w:szCs w:val="24"/>
        </w:rPr>
        <w:t xml:space="preserve">are shown with and </w:t>
      </w:r>
      <w:r>
        <w:rPr>
          <w:rFonts w:ascii="Times New Roman" w:eastAsia="Times New Roman" w:hAnsi="Times New Roman" w:cs="Times New Roman"/>
          <w:sz w:val="24"/>
          <w:szCs w:val="24"/>
        </w:rPr>
        <w:t xml:space="preserve">without NMI loss. As can be seen, the CSF region and the edge region were better corrected </w:t>
      </w:r>
      <w:r w:rsidRPr="000C47F5">
        <w:rPr>
          <w:rFonts w:ascii="Times New Roman" w:eastAsia="Times New Roman" w:hAnsi="Times New Roman" w:cs="Times New Roman"/>
          <w:sz w:val="24"/>
          <w:szCs w:val="24"/>
        </w:rPr>
        <w:t xml:space="preserve">when using </w:t>
      </w:r>
      <w:r>
        <w:rPr>
          <w:rFonts w:ascii="Times New Roman" w:eastAsia="Times New Roman" w:hAnsi="Times New Roman" w:cs="Times New Roman"/>
          <w:sz w:val="24"/>
          <w:szCs w:val="24"/>
        </w:rPr>
        <w:t xml:space="preserve">NMI loss. Moreover, we demonstrated that our proposed model can perform shift correction with high fidelity and the more challenging task of intensity correction. We assign this asset to </w:t>
      </w:r>
      <w:r w:rsidRPr="000C47F5">
        <w:rPr>
          <w:rFonts w:ascii="Times New Roman" w:eastAsia="Times New Roman" w:hAnsi="Times New Roman" w:cs="Times New Roman"/>
          <w:sz w:val="24"/>
          <w:szCs w:val="24"/>
        </w:rPr>
        <w:t xml:space="preserve">adoption of </w:t>
      </w:r>
      <w:r>
        <w:rPr>
          <w:rFonts w:ascii="Times New Roman" w:eastAsia="Times New Roman" w:hAnsi="Times New Roman" w:cs="Times New Roman"/>
          <w:sz w:val="24"/>
          <w:szCs w:val="24"/>
        </w:rPr>
        <w:t xml:space="preserve">an optimized method to calculate intensity correction as described by Eq. 1. This approach tries to alleviate the limited accuracy of the derived field maps. The benefits of Eq. 1 are </w:t>
      </w:r>
      <w:r w:rsidRPr="000C47F5">
        <w:rPr>
          <w:rFonts w:ascii="Times New Roman" w:eastAsia="Times New Roman" w:hAnsi="Times New Roman" w:cs="Times New Roman"/>
          <w:sz w:val="24"/>
          <w:szCs w:val="24"/>
        </w:rPr>
        <w:t xml:space="preserve">emphasized </w:t>
      </w:r>
      <w:r>
        <w:rPr>
          <w:rFonts w:ascii="Times New Roman" w:eastAsia="Times New Roman" w:hAnsi="Times New Roman" w:cs="Times New Roman"/>
          <w:sz w:val="24"/>
          <w:szCs w:val="24"/>
        </w:rPr>
        <w:t xml:space="preserve">in </w:t>
      </w:r>
      <w:r w:rsidR="003F0210">
        <w:rPr>
          <w:rFonts w:ascii="Times New Roman" w:eastAsia="Times New Roman" w:hAnsi="Times New Roman" w:cs="Times New Roman"/>
          <w:color w:val="000000"/>
          <w:sz w:val="24"/>
          <w:szCs w:val="24"/>
        </w:rPr>
        <w:t>Figure</w:t>
      </w:r>
      <w:r>
        <w:rPr>
          <w:rFonts w:ascii="Times New Roman" w:eastAsia="Times New Roman" w:hAnsi="Times New Roman" w:cs="Times New Roman"/>
          <w:sz w:val="24"/>
          <w:szCs w:val="24"/>
        </w:rPr>
        <w:t>. 1</w:t>
      </w:r>
      <w:r w:rsidR="003F0210">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comparing it to the classical Jacobian correction method.</w:t>
      </w:r>
    </w:p>
    <w:p w14:paraId="4939B68D" w14:textId="77777777" w:rsidR="007C17B4" w:rsidRDefault="007C17B4" w:rsidP="007C17B4">
      <w:pPr>
        <w:spacing w:line="480" w:lineRule="exact"/>
        <w:ind w:firstLine="482"/>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One advantage of the TOPUP method is the fast acquisition of input image pairs from which the field map will be derived. This allows for minimizing the impact of motion</w:t>
      </w:r>
      <w:sdt>
        <w:sdtPr>
          <w:tag w:val="goog_rdk_471"/>
          <w:id w:val="1544322952"/>
        </w:sdtPr>
        <w:sdtEndPr/>
        <w:sdtContent>
          <w:r>
            <w:rPr>
              <w:rFonts w:ascii="Times New Roman" w:eastAsia="Times New Roman" w:hAnsi="Times New Roman" w:cs="Times New Roman"/>
              <w:sz w:val="24"/>
              <w:szCs w:val="24"/>
            </w:rPr>
            <w:t>,</w:t>
          </w:r>
        </w:sdtContent>
      </w:sdt>
      <w:r>
        <w:rPr>
          <w:rFonts w:ascii="Times New Roman" w:eastAsia="Times New Roman" w:hAnsi="Times New Roman" w:cs="Times New Roman"/>
          <w:sz w:val="24"/>
          <w:szCs w:val="24"/>
        </w:rPr>
        <w:t xml:space="preserve"> which is much more of a concern for alternative distortion correction methods based on time-consuming field mapping</w:t>
      </w:r>
      <w:r w:rsidRPr="00757706">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w:t>
      </w:r>
      <w:sdt>
        <w:sdtPr>
          <w:tag w:val="goog_rdk_472"/>
          <w:id w:val="871418922"/>
        </w:sdtPr>
        <w:sdtEndPr/>
        <w:sdtContent/>
      </w:sdt>
      <w:sdt>
        <w:sdtPr>
          <w:tag w:val="goog_rdk_473"/>
          <w:id w:val="-1051063262"/>
        </w:sdtPr>
        <w:sdtEndPr/>
        <w:sdtContent/>
      </w:sdt>
      <w:r>
        <w:rPr>
          <w:rFonts w:ascii="Times New Roman" w:eastAsia="Times New Roman" w:hAnsi="Times New Roman" w:cs="Times New Roman"/>
          <w:sz w:val="24"/>
          <w:szCs w:val="24"/>
        </w:rPr>
        <w:t>Nonetheless, to define cost function as physically realistic as possible we accounted for potential impact of motion or field drift and derived two field maps allowing differences in field maps corresponding to "UP" and "</w:t>
      </w:r>
      <w:r w:rsidRPr="007540A0">
        <w:rPr>
          <w:rFonts w:ascii="Times New Roman" w:eastAsia="Times New Roman" w:hAnsi="Times New Roman" w:cs="Times New Roman"/>
          <w:sz w:val="24"/>
          <w:szCs w:val="24"/>
        </w:rPr>
        <w:t>DOWN</w:t>
      </w:r>
      <w:r>
        <w:rPr>
          <w:rFonts w:ascii="Times New Roman" w:eastAsia="Times New Roman" w:hAnsi="Times New Roman" w:cs="Times New Roman"/>
          <w:sz w:val="24"/>
          <w:szCs w:val="24"/>
        </w:rPr>
        <w:t>" images, respectively, but applying a slight penalty on these differences to force maximal similarity between them when no or negligible amount of motion is present.</w:t>
      </w:r>
      <w:r>
        <w:t xml:space="preserve"> </w:t>
      </w:r>
      <w:r>
        <w:rPr>
          <w:rFonts w:ascii="Times New Roman" w:eastAsia="Times New Roman" w:hAnsi="Times New Roman" w:cs="Times New Roman"/>
          <w:sz w:val="24"/>
          <w:szCs w:val="24"/>
        </w:rPr>
        <w:t xml:space="preserve">The benefits of this approach in the presence of motion based on simulations are illustrated in Supporting Information Figure S11. </w:t>
      </w:r>
      <w:sdt>
        <w:sdtPr>
          <w:tag w:val="goog_rdk_476"/>
          <w:id w:val="2006091299"/>
        </w:sdtPr>
        <w:sdtEndPr/>
        <w:sdtContent>
          <w:sdt>
            <w:sdtPr>
              <w:tag w:val="goog_rdk_477"/>
              <w:id w:val="147639047"/>
            </w:sdtPr>
            <w:sdtEndPr/>
            <w:sdtContent/>
          </w:sdt>
        </w:sdtContent>
      </w:sdt>
    </w:p>
    <w:p w14:paraId="3ECF8D86" w14:textId="2AD7466C" w:rsidR="00F7497B" w:rsidRPr="00E643C8" w:rsidRDefault="007C17B4" w:rsidP="007C17B4">
      <w:pPr>
        <w:spacing w:line="480" w:lineRule="exact"/>
        <w:ind w:firstLine="482"/>
        <w:rPr>
          <w:rFonts w:ascii="宋体" w:eastAsia="宋体" w:hAnsi="宋体" w:cs="宋体"/>
          <w:sz w:val="24"/>
          <w:szCs w:val="24"/>
        </w:rPr>
      </w:pPr>
      <w:r>
        <w:rPr>
          <w:rFonts w:ascii="Times New Roman" w:eastAsia="Times New Roman" w:hAnsi="Times New Roman" w:cs="Times New Roman"/>
          <w:sz w:val="24"/>
          <w:szCs w:val="24"/>
        </w:rPr>
        <w:t xml:space="preserve">The simulated and in vivo preclinical/clinical experiments show the advantages of the susceptibility </w:t>
      </w:r>
      <w:r w:rsidRPr="007540A0">
        <w:rPr>
          <w:rFonts w:ascii="Times New Roman" w:eastAsia="Times New Roman" w:hAnsi="Times New Roman" w:cs="Times New Roman"/>
          <w:sz w:val="24"/>
          <w:szCs w:val="24"/>
        </w:rPr>
        <w:t xml:space="preserve">artifact correction </w:t>
      </w:r>
      <w:r>
        <w:rPr>
          <w:rFonts w:ascii="Times New Roman" w:eastAsia="Times New Roman" w:hAnsi="Times New Roman" w:cs="Times New Roman"/>
          <w:sz w:val="24"/>
          <w:szCs w:val="24"/>
        </w:rPr>
        <w:t>metho</w:t>
      </w:r>
      <w:r w:rsidRPr="007540A0">
        <w:rPr>
          <w:rFonts w:ascii="Times New Roman" w:eastAsia="Times New Roman" w:hAnsi="Times New Roman" w:cs="Times New Roman" w:hint="eastAsia"/>
          <w:sz w:val="24"/>
          <w:szCs w:val="24"/>
        </w:rPr>
        <w:t>d</w:t>
      </w:r>
      <w:r w:rsidRPr="007540A0">
        <w:rPr>
          <w:rFonts w:ascii="Times New Roman" w:eastAsia="Times New Roman" w:hAnsi="Times New Roman" w:cs="Times New Roman"/>
          <w:sz w:val="24"/>
          <w:szCs w:val="24"/>
        </w:rPr>
        <w:t xml:space="preserve"> introduced in this work.</w:t>
      </w:r>
      <w:r>
        <w:rPr>
          <w:rFonts w:ascii="Times New Roman" w:eastAsia="Times New Roman" w:hAnsi="Times New Roman" w:cs="Times New Roman"/>
          <w:sz w:val="24"/>
          <w:szCs w:val="24"/>
        </w:rPr>
        <w:t xml:space="preserve"> </w:t>
      </w:r>
      <w:r w:rsidRPr="007540A0">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method is designed for the single pairs of UP/Down images without taking advantage of the whole diffusion-weighted dataset. Eddy-current-induced-distortions caused by the rapid switching of diffusion gradients are ignored, these distortions may cause misalignment between different DWI volumes, thereby affecting the quality of the FA and DEC MAP. However, the existing eddy-current-distortion correction based on affine transformations is not enough. Our next direction is to further correct the eddy-current-distortion between different volumes of DWI based on the </w:t>
      </w:r>
      <w:r>
        <w:rPr>
          <w:rFonts w:ascii="Times New Roman" w:eastAsia="Times New Roman" w:hAnsi="Times New Roman" w:cs="Times New Roman"/>
          <w:color w:val="231F20"/>
          <w:sz w:val="24"/>
          <w:szCs w:val="24"/>
        </w:rPr>
        <w:t xml:space="preserve">susceptibility </w:t>
      </w:r>
      <w:r>
        <w:rPr>
          <w:rFonts w:ascii="Times New Roman" w:eastAsia="Times New Roman" w:hAnsi="Times New Roman" w:cs="Times New Roman"/>
          <w:sz w:val="24"/>
          <w:szCs w:val="24"/>
        </w:rPr>
        <w:t>artifact correction.</w:t>
      </w:r>
    </w:p>
    <w:p w14:paraId="104313FA" w14:textId="71140346" w:rsidR="00A24F7D" w:rsidRPr="0061360B" w:rsidRDefault="001C63E0" w:rsidP="0061360B">
      <w:pPr>
        <w:pStyle w:val="1"/>
        <w:rPr>
          <w:rFonts w:ascii="Times New Roman" w:eastAsia="宋体" w:hAnsi="Times New Roman" w:cs="Times New Roman"/>
          <w:b w:val="0"/>
          <w:sz w:val="36"/>
          <w:szCs w:val="36"/>
        </w:rPr>
      </w:pPr>
      <w:r>
        <w:rPr>
          <w:rFonts w:ascii="Times New Roman" w:eastAsia="宋体" w:hAnsi="Times New Roman" w:cs="Times New Roman"/>
          <w:sz w:val="36"/>
          <w:szCs w:val="36"/>
        </w:rPr>
        <w:lastRenderedPageBreak/>
        <w:t>6</w:t>
      </w:r>
      <w:r w:rsidR="0061360B" w:rsidRPr="003827D6">
        <w:rPr>
          <w:rFonts w:ascii="Times New Roman" w:eastAsia="宋体" w:hAnsi="Times New Roman" w:cs="Times New Roman"/>
          <w:sz w:val="36"/>
          <w:szCs w:val="36"/>
        </w:rPr>
        <w:t xml:space="preserve">  |  CONCLUSIONS</w:t>
      </w:r>
    </w:p>
    <w:p w14:paraId="14D584D4" w14:textId="599A8348" w:rsidR="004B5A9C" w:rsidRDefault="007C17B4" w:rsidP="007C17B4">
      <w:pPr>
        <w:spacing w:line="480" w:lineRule="exac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presents a cycle-consistent deep neural network that combines the deep neural network and the gradient reversal method for</w:t>
      </w:r>
      <w:r w:rsidRPr="0020218D">
        <w:t xml:space="preserve"> </w:t>
      </w:r>
      <w:r w:rsidRPr="0020218D">
        <w:rPr>
          <w:rFonts w:ascii="Times New Roman" w:eastAsia="Times New Roman" w:hAnsi="Times New Roman" w:cs="Times New Roman"/>
          <w:color w:val="000000"/>
          <w:sz w:val="24"/>
          <w:szCs w:val="24"/>
        </w:rPr>
        <w:t xml:space="preserve">correcting </w:t>
      </w:r>
      <w:r>
        <w:rPr>
          <w:rFonts w:ascii="Times New Roman" w:eastAsia="Times New Roman" w:hAnsi="Times New Roman" w:cs="Times New Roman"/>
          <w:color w:val="000000"/>
          <w:sz w:val="24"/>
          <w:szCs w:val="24"/>
        </w:rPr>
        <w:t>susceptibility artifacts. The model can be</w:t>
      </w:r>
      <w:r w:rsidRPr="0020218D">
        <w:t xml:space="preserve"> </w:t>
      </w:r>
      <w:r w:rsidRPr="0020218D">
        <w:rPr>
          <w:rFonts w:ascii="Times New Roman" w:eastAsia="Times New Roman" w:hAnsi="Times New Roman" w:cs="Times New Roman"/>
          <w:color w:val="000000"/>
          <w:sz w:val="24"/>
          <w:szCs w:val="24"/>
        </w:rPr>
        <w:t xml:space="preserve">applied </w:t>
      </w:r>
      <w:r>
        <w:rPr>
          <w:rFonts w:ascii="Times New Roman" w:eastAsia="Times New Roman" w:hAnsi="Times New Roman" w:cs="Times New Roman"/>
          <w:color w:val="000000"/>
          <w:sz w:val="24"/>
          <w:szCs w:val="24"/>
        </w:rPr>
        <w:t xml:space="preserve">with unsupervised training without explicit knowledge of the ground truth field map. </w:t>
      </w:r>
      <w:r w:rsidRPr="0020218D">
        <w:rPr>
          <w:rFonts w:ascii="Times New Roman" w:eastAsia="Times New Roman" w:hAnsi="Times New Roman" w:cs="Times New Roman"/>
          <w:color w:val="000000"/>
          <w:sz w:val="24"/>
          <w:szCs w:val="24"/>
        </w:rPr>
        <w:t xml:space="preserve">Results using </w:t>
      </w:r>
      <w:r>
        <w:rPr>
          <w:rFonts w:ascii="Times New Roman" w:eastAsia="Times New Roman" w:hAnsi="Times New Roman" w:cs="Times New Roman"/>
          <w:color w:val="000000"/>
          <w:sz w:val="24"/>
          <w:szCs w:val="24"/>
        </w:rPr>
        <w:t>clinical and preclinical datasets demonstrate that our method outperforms state-of-the-art methods, and the speed is an order of magnitude faster than the traditional iterative TOPUP method</w:t>
      </w:r>
      <w:r w:rsidR="004B5A9C">
        <w:rPr>
          <w:rFonts w:ascii="Times New Roman" w:eastAsia="Times New Roman" w:hAnsi="Times New Roman" w:cs="Times New Roman"/>
          <w:color w:val="000000"/>
          <w:sz w:val="24"/>
          <w:szCs w:val="24"/>
        </w:rPr>
        <w:t>.</w:t>
      </w:r>
    </w:p>
    <w:p w14:paraId="048259A2" w14:textId="77777777" w:rsidR="0061360B" w:rsidRPr="00C83D14" w:rsidRDefault="0061360B" w:rsidP="0061360B">
      <w:pPr>
        <w:pStyle w:val="1"/>
        <w:rPr>
          <w:rFonts w:ascii="Times New Roman" w:eastAsia="宋体" w:hAnsi="Times New Roman" w:cs="Times New Roman"/>
          <w:b w:val="0"/>
          <w:sz w:val="30"/>
          <w:szCs w:val="30"/>
        </w:rPr>
      </w:pPr>
      <w:r w:rsidRPr="00C83D14">
        <w:rPr>
          <w:rFonts w:ascii="Times New Roman" w:eastAsia="宋体" w:hAnsi="Times New Roman" w:cs="Times New Roman"/>
          <w:sz w:val="30"/>
          <w:szCs w:val="30"/>
        </w:rPr>
        <w:t>ACKNOWLEDGMENTS</w:t>
      </w:r>
    </w:p>
    <w:p w14:paraId="2D0298EA" w14:textId="058A8A08" w:rsidR="00A24F7D" w:rsidRPr="0061360B" w:rsidRDefault="0061360B" w:rsidP="0061360B">
      <w:pPr>
        <w:spacing w:line="480" w:lineRule="exact"/>
        <w:rPr>
          <w:rFonts w:ascii="Times New Roman" w:eastAsia="宋体" w:hAnsi="Times New Roman" w:cs="Times New Roman"/>
          <w:sz w:val="24"/>
          <w:szCs w:val="24"/>
        </w:rPr>
      </w:pPr>
      <w:r w:rsidRPr="0035766B">
        <w:rPr>
          <w:rFonts w:ascii="Times New Roman" w:eastAsia="宋体" w:hAnsi="Times New Roman" w:cs="Times New Roman"/>
          <w:sz w:val="24"/>
          <w:szCs w:val="24"/>
        </w:rPr>
        <w:t>We gratefully acknowledge the financial support by National Major Scientific Research Equipment Development Project of China (81627901), the National key of R&amp;D Program of China (Grant 2018YFC0115000, 2016YFC1304702), National Natural Science Foundation of China (11575287, 11705274), and the Chinese Academy of Sciences (YZ201677).</w:t>
      </w:r>
    </w:p>
    <w:p w14:paraId="036B618B" w14:textId="76933CFD" w:rsidR="003E339F" w:rsidRPr="00C83E8C" w:rsidRDefault="00C83E8C" w:rsidP="00C83E8C">
      <w:pPr>
        <w:pStyle w:val="1"/>
        <w:rPr>
          <w:rFonts w:ascii="Times New Roman" w:eastAsia="宋体" w:hAnsi="Times New Roman" w:cs="Times New Roman"/>
          <w:b w:val="0"/>
          <w:sz w:val="30"/>
          <w:szCs w:val="30"/>
        </w:rPr>
      </w:pPr>
      <w:r w:rsidRPr="00C83D14">
        <w:rPr>
          <w:rFonts w:ascii="Times New Roman" w:eastAsia="宋体" w:hAnsi="Times New Roman" w:cs="Times New Roman"/>
          <w:sz w:val="30"/>
          <w:szCs w:val="30"/>
        </w:rPr>
        <w:t>REFERENCES</w:t>
      </w:r>
    </w:p>
    <w:p w14:paraId="24095C2C" w14:textId="77777777" w:rsidR="007C17B4" w:rsidRPr="00204BDB" w:rsidRDefault="003E339F" w:rsidP="00204BDB">
      <w:pPr>
        <w:pStyle w:val="EndNoteBibliography"/>
        <w:ind w:left="340" w:hanging="340"/>
        <w:rPr>
          <w:rFonts w:ascii="Times New Roman" w:hAnsi="Times New Roman" w:cs="Times New Roman"/>
          <w:noProof/>
        </w:rPr>
      </w:pPr>
      <w:r>
        <w:fldChar w:fldCharType="begin"/>
      </w:r>
      <w:r>
        <w:instrText xml:space="preserve"> ADDIN EN.REFLIST </w:instrText>
      </w:r>
      <w:r>
        <w:fldChar w:fldCharType="separate"/>
      </w:r>
      <w:r w:rsidR="007C17B4" w:rsidRPr="00204BDB">
        <w:rPr>
          <w:rFonts w:ascii="Times New Roman" w:hAnsi="Times New Roman" w:cs="Times New Roman"/>
          <w:noProof/>
        </w:rPr>
        <w:t>1.</w:t>
      </w:r>
      <w:r w:rsidR="007C17B4" w:rsidRPr="00204BDB">
        <w:rPr>
          <w:rFonts w:ascii="Times New Roman" w:hAnsi="Times New Roman" w:cs="Times New Roman"/>
          <w:noProof/>
        </w:rPr>
        <w:tab/>
        <w:t xml:space="preserve">Hedouin R, Commowick O, Bannier E, et al. Block-Matching Distortion Correction of Echo-Planar Images With Opposite Phase Encoding Directions. </w:t>
      </w:r>
      <w:r w:rsidR="007C17B4" w:rsidRPr="00204BDB">
        <w:rPr>
          <w:rFonts w:ascii="Times New Roman" w:hAnsi="Times New Roman" w:cs="Times New Roman"/>
          <w:i/>
          <w:noProof/>
        </w:rPr>
        <w:t xml:space="preserve">IEEE Transactions on Medical Imaging. </w:t>
      </w:r>
      <w:r w:rsidR="007C17B4" w:rsidRPr="00204BDB">
        <w:rPr>
          <w:rFonts w:ascii="Times New Roman" w:hAnsi="Times New Roman" w:cs="Times New Roman"/>
          <w:noProof/>
        </w:rPr>
        <w:t>2017;36(5):1106-1115.</w:t>
      </w:r>
    </w:p>
    <w:p w14:paraId="21ED30A5"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w:t>
      </w:r>
      <w:r w:rsidRPr="00204BDB">
        <w:rPr>
          <w:rFonts w:ascii="Times New Roman" w:hAnsi="Times New Roman" w:cs="Times New Roman"/>
          <w:noProof/>
        </w:rPr>
        <w:tab/>
        <w:t xml:space="preserve">Hu Z, Wang Y, Dong Z, Guo H. Water/fat separation for distortion‐free EPI with point spread function encoding.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2019;82(1):251-262.</w:t>
      </w:r>
    </w:p>
    <w:p w14:paraId="635E1A63"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w:t>
      </w:r>
      <w:r w:rsidRPr="00204BDB">
        <w:rPr>
          <w:rFonts w:ascii="Times New Roman" w:hAnsi="Times New Roman" w:cs="Times New Roman"/>
          <w:noProof/>
        </w:rPr>
        <w:tab/>
        <w:t xml:space="preserve">Irfanoglu MO, Modi P, Nayak A, Hutchinson E, Sarlls J, Pierpaoli C. DR-BUDDI (Diffeomorphic Registration for Blip-Up blip-Down Diffusion Imaging) method for correcting echo planar imaging distortions. </w:t>
      </w:r>
      <w:r w:rsidRPr="00204BDB">
        <w:rPr>
          <w:rFonts w:ascii="Times New Roman" w:hAnsi="Times New Roman" w:cs="Times New Roman"/>
          <w:i/>
          <w:noProof/>
        </w:rPr>
        <w:t xml:space="preserve">Neuroimage. </w:t>
      </w:r>
      <w:r w:rsidRPr="00204BDB">
        <w:rPr>
          <w:rFonts w:ascii="Times New Roman" w:hAnsi="Times New Roman" w:cs="Times New Roman"/>
          <w:noProof/>
        </w:rPr>
        <w:t>2015;106:284-299.</w:t>
      </w:r>
    </w:p>
    <w:p w14:paraId="22999C15"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4.</w:t>
      </w:r>
      <w:r w:rsidRPr="00204BDB">
        <w:rPr>
          <w:rFonts w:ascii="Times New Roman" w:hAnsi="Times New Roman" w:cs="Times New Roman"/>
          <w:noProof/>
        </w:rPr>
        <w:tab/>
        <w:t xml:space="preserve">Ruthotto L, Kugel H, Olesch J, et al. Diffeomorphic susceptibility artifact correction of diffusion-weighted magnetic resonance images. </w:t>
      </w:r>
      <w:r w:rsidRPr="00204BDB">
        <w:rPr>
          <w:rFonts w:ascii="Times New Roman" w:hAnsi="Times New Roman" w:cs="Times New Roman"/>
          <w:i/>
          <w:noProof/>
        </w:rPr>
        <w:t xml:space="preserve">Physics in Medicine &amp; Biology. </w:t>
      </w:r>
      <w:r w:rsidRPr="00204BDB">
        <w:rPr>
          <w:rFonts w:ascii="Times New Roman" w:hAnsi="Times New Roman" w:cs="Times New Roman"/>
          <w:noProof/>
        </w:rPr>
        <w:t>2012;57(18):5715-5731.</w:t>
      </w:r>
    </w:p>
    <w:p w14:paraId="08CD4D3E"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5.</w:t>
      </w:r>
      <w:r w:rsidRPr="00204BDB">
        <w:rPr>
          <w:rFonts w:ascii="Times New Roman" w:hAnsi="Times New Roman" w:cs="Times New Roman"/>
          <w:noProof/>
        </w:rPr>
        <w:tab/>
        <w:t xml:space="preserve">Duong S, Phung SL, Bouzerdoum A, Taylor H, Schira MM. Susceptibility Artifact Correction for Sub-millimeter fMRI using Inverse Phase Encoding Registration and T1 Weighted Regularization. </w:t>
      </w:r>
      <w:r w:rsidRPr="00204BDB">
        <w:rPr>
          <w:rFonts w:ascii="Times New Roman" w:hAnsi="Times New Roman" w:cs="Times New Roman"/>
          <w:i/>
          <w:noProof/>
        </w:rPr>
        <w:t xml:space="preserve">Journal of Neuroscience Methods. </w:t>
      </w:r>
      <w:r w:rsidRPr="00204BDB">
        <w:rPr>
          <w:rFonts w:ascii="Times New Roman" w:hAnsi="Times New Roman" w:cs="Times New Roman"/>
          <w:noProof/>
        </w:rPr>
        <w:t>2020;336:108625.</w:t>
      </w:r>
    </w:p>
    <w:p w14:paraId="6F1FB97D"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6.</w:t>
      </w:r>
      <w:r w:rsidRPr="00204BDB">
        <w:rPr>
          <w:rFonts w:ascii="Times New Roman" w:hAnsi="Times New Roman" w:cs="Times New Roman"/>
          <w:noProof/>
        </w:rPr>
        <w:tab/>
        <w:t xml:space="preserve">Yun SD, Shah NJ. Analysis of EPI phase correction with low flip-angle excitation to reduce the required minimum TE: Application to whole-brain, submillimeter-resolution fMRI at 3 T.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2020;84(3):1416-1429.</w:t>
      </w:r>
    </w:p>
    <w:p w14:paraId="5D32910F"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7.</w:t>
      </w:r>
      <w:r w:rsidRPr="00204BDB">
        <w:rPr>
          <w:rFonts w:ascii="Times New Roman" w:hAnsi="Times New Roman" w:cs="Times New Roman"/>
          <w:noProof/>
        </w:rPr>
        <w:tab/>
        <w:t xml:space="preserve">Holland D, Kuperman JM, Dale AM. Efficient correction of inhomogeneous static magnetic field-induced distortion in Echo Planar Imaging. </w:t>
      </w:r>
      <w:r w:rsidRPr="00204BDB">
        <w:rPr>
          <w:rFonts w:ascii="Times New Roman" w:hAnsi="Times New Roman" w:cs="Times New Roman"/>
          <w:i/>
          <w:noProof/>
        </w:rPr>
        <w:t xml:space="preserve">Neuroimage. </w:t>
      </w:r>
      <w:r w:rsidRPr="00204BDB">
        <w:rPr>
          <w:rFonts w:ascii="Times New Roman" w:hAnsi="Times New Roman" w:cs="Times New Roman"/>
          <w:noProof/>
        </w:rPr>
        <w:t>2010;50(1):175-183.</w:t>
      </w:r>
    </w:p>
    <w:p w14:paraId="49296289"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8.</w:t>
      </w:r>
      <w:r w:rsidRPr="00204BDB">
        <w:rPr>
          <w:rFonts w:ascii="Times New Roman" w:hAnsi="Times New Roman" w:cs="Times New Roman"/>
          <w:noProof/>
        </w:rPr>
        <w:tab/>
        <w:t xml:space="preserve">Zhao Y, Anderson AW, Gore JC. Computer simulation studies of the effects of dynamic shimming on susceptibility artifacts in EPI at high field. </w:t>
      </w:r>
      <w:r w:rsidRPr="00204BDB">
        <w:rPr>
          <w:rFonts w:ascii="Times New Roman" w:hAnsi="Times New Roman" w:cs="Times New Roman"/>
          <w:i/>
          <w:noProof/>
        </w:rPr>
        <w:t xml:space="preserve">Journal of magnetic resonance. </w:t>
      </w:r>
      <w:r w:rsidRPr="00204BDB">
        <w:rPr>
          <w:rFonts w:ascii="Times New Roman" w:hAnsi="Times New Roman" w:cs="Times New Roman"/>
          <w:noProof/>
        </w:rPr>
        <w:t>2005;173(1):10-22.</w:t>
      </w:r>
    </w:p>
    <w:p w14:paraId="04713291"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lastRenderedPageBreak/>
        <w:t>9.</w:t>
      </w:r>
      <w:r w:rsidRPr="00204BDB">
        <w:rPr>
          <w:rFonts w:ascii="Times New Roman" w:hAnsi="Times New Roman" w:cs="Times New Roman"/>
          <w:noProof/>
        </w:rPr>
        <w:tab/>
        <w:t xml:space="preserve">Ruthotto L, Mohammadi S, Heck C, Modersitzki J, Weiskopf N. Hyperelastic susceptibility artifact correction of DTI in SPM. In: </w:t>
      </w:r>
      <w:r w:rsidRPr="00204BDB">
        <w:rPr>
          <w:rFonts w:ascii="Times New Roman" w:hAnsi="Times New Roman" w:cs="Times New Roman"/>
          <w:i/>
          <w:noProof/>
        </w:rPr>
        <w:t>Bildverarbeitung für die Medizin 2013.</w:t>
      </w:r>
      <w:r w:rsidRPr="00204BDB">
        <w:rPr>
          <w:rFonts w:ascii="Times New Roman" w:hAnsi="Times New Roman" w:cs="Times New Roman"/>
          <w:noProof/>
        </w:rPr>
        <w:t xml:space="preserve"> Springer; 2013:344-349.</w:t>
      </w:r>
    </w:p>
    <w:p w14:paraId="70EF139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10.</w:t>
      </w:r>
      <w:r w:rsidRPr="00204BDB">
        <w:rPr>
          <w:rFonts w:ascii="Times New Roman" w:hAnsi="Times New Roman" w:cs="Times New Roman"/>
          <w:noProof/>
        </w:rPr>
        <w:tab/>
        <w:t xml:space="preserve">Xiong Y, Li G, Dai E, Wang Y, Zhang Z, Guo H. Distortion correction for high‐resolution single‐shot EPI DTI using a modified field‐mapping method. </w:t>
      </w:r>
      <w:r w:rsidRPr="00204BDB">
        <w:rPr>
          <w:rFonts w:ascii="Times New Roman" w:hAnsi="Times New Roman" w:cs="Times New Roman"/>
          <w:i/>
          <w:noProof/>
        </w:rPr>
        <w:t xml:space="preserve">NMR in Biomedicine. </w:t>
      </w:r>
      <w:r w:rsidRPr="00204BDB">
        <w:rPr>
          <w:rFonts w:ascii="Times New Roman" w:hAnsi="Times New Roman" w:cs="Times New Roman"/>
          <w:noProof/>
        </w:rPr>
        <w:t>2019;32(9):e4124.</w:t>
      </w:r>
    </w:p>
    <w:p w14:paraId="34C4A200"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11.</w:t>
      </w:r>
      <w:r w:rsidRPr="00204BDB">
        <w:rPr>
          <w:rFonts w:ascii="Times New Roman" w:hAnsi="Times New Roman" w:cs="Times New Roman"/>
          <w:noProof/>
        </w:rPr>
        <w:tab/>
        <w:t xml:space="preserve">Morgan PS, Bowtell RW, McIntyre DJO, Worthington BS. Correction of spatial distortion in EPI due to inhomogeneous static magnetic fields using the reversed gradient method. </w:t>
      </w:r>
      <w:r w:rsidRPr="00204BDB">
        <w:rPr>
          <w:rFonts w:ascii="Times New Roman" w:hAnsi="Times New Roman" w:cs="Times New Roman"/>
          <w:i/>
          <w:noProof/>
        </w:rPr>
        <w:t xml:space="preserve">Journal of Magnetic Resonance Imaging. </w:t>
      </w:r>
      <w:r w:rsidRPr="00204BDB">
        <w:rPr>
          <w:rFonts w:ascii="Times New Roman" w:hAnsi="Times New Roman" w:cs="Times New Roman"/>
          <w:noProof/>
        </w:rPr>
        <w:t>2004;19(4):499-507.</w:t>
      </w:r>
    </w:p>
    <w:p w14:paraId="7CFED683"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12.</w:t>
      </w:r>
      <w:r w:rsidRPr="00204BDB">
        <w:rPr>
          <w:rFonts w:ascii="Times New Roman" w:hAnsi="Times New Roman" w:cs="Times New Roman"/>
          <w:noProof/>
        </w:rPr>
        <w:tab/>
        <w:t xml:space="preserve">Liebig PA, Heidemann RM, Hensel B, Porter DA. A new approach to accelerate readout segmented EPI with compressed sensing.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2020;84(1):321-326.</w:t>
      </w:r>
    </w:p>
    <w:p w14:paraId="5391632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13.</w:t>
      </w:r>
      <w:r w:rsidRPr="00204BDB">
        <w:rPr>
          <w:rFonts w:ascii="Times New Roman" w:hAnsi="Times New Roman" w:cs="Times New Roman"/>
          <w:noProof/>
        </w:rPr>
        <w:tab/>
        <w:t xml:space="preserve">Mani M, Jacob M, Kelley D, Magnotta V. Multi‐shot sensitivity‐encoded diffusion data recovery using structured low‐rank matrix completion (MUSSELS).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2017;78(2):494-507.</w:t>
      </w:r>
    </w:p>
    <w:p w14:paraId="25656B23"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14.</w:t>
      </w:r>
      <w:r w:rsidRPr="00204BDB">
        <w:rPr>
          <w:rFonts w:ascii="Times New Roman" w:hAnsi="Times New Roman" w:cs="Times New Roman"/>
          <w:noProof/>
        </w:rPr>
        <w:tab/>
        <w:t xml:space="preserve">Ong F, Cheng JY, Lustig M. General phase regularized reconstruction using phase cycling.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2018;80(1):112-125.</w:t>
      </w:r>
    </w:p>
    <w:p w14:paraId="0A42979A"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15.</w:t>
      </w:r>
      <w:r w:rsidRPr="00204BDB">
        <w:rPr>
          <w:rFonts w:ascii="Times New Roman" w:hAnsi="Times New Roman" w:cs="Times New Roman"/>
          <w:noProof/>
        </w:rPr>
        <w:tab/>
        <w:t xml:space="preserve">Chang H, Fitzpatrick JM. A technique for accurate magnetic resonance imaging in the presence of field inhomogeneities. </w:t>
      </w:r>
      <w:r w:rsidRPr="00204BDB">
        <w:rPr>
          <w:rFonts w:ascii="Times New Roman" w:hAnsi="Times New Roman" w:cs="Times New Roman"/>
          <w:i/>
          <w:noProof/>
        </w:rPr>
        <w:t xml:space="preserve">IEEE Trans Med Imaging. </w:t>
      </w:r>
      <w:r w:rsidRPr="00204BDB">
        <w:rPr>
          <w:rFonts w:ascii="Times New Roman" w:hAnsi="Times New Roman" w:cs="Times New Roman"/>
          <w:noProof/>
        </w:rPr>
        <w:t>1992;11(3):319-329.</w:t>
      </w:r>
    </w:p>
    <w:p w14:paraId="545EC9DF"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16.</w:t>
      </w:r>
      <w:r w:rsidRPr="00204BDB">
        <w:rPr>
          <w:rFonts w:ascii="Times New Roman" w:hAnsi="Times New Roman" w:cs="Times New Roman"/>
          <w:noProof/>
        </w:rPr>
        <w:tab/>
        <w:t xml:space="preserve">Andersson J, Skare S, Ashburner J. How to correct susceptibility distortions in spin-echo echo-planar images: application to diffusion tensor imaging. </w:t>
      </w:r>
      <w:r w:rsidRPr="00204BDB">
        <w:rPr>
          <w:rFonts w:ascii="Times New Roman" w:hAnsi="Times New Roman" w:cs="Times New Roman"/>
          <w:i/>
          <w:noProof/>
        </w:rPr>
        <w:t xml:space="preserve">Neuroimage. </w:t>
      </w:r>
      <w:r w:rsidRPr="00204BDB">
        <w:rPr>
          <w:rFonts w:ascii="Times New Roman" w:hAnsi="Times New Roman" w:cs="Times New Roman"/>
          <w:noProof/>
        </w:rPr>
        <w:t>2003;20(2):870-888.</w:t>
      </w:r>
    </w:p>
    <w:p w14:paraId="08B14433"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17.</w:t>
      </w:r>
      <w:r w:rsidRPr="00204BDB">
        <w:rPr>
          <w:rFonts w:ascii="Times New Roman" w:hAnsi="Times New Roman" w:cs="Times New Roman"/>
          <w:noProof/>
        </w:rPr>
        <w:tab/>
        <w:t xml:space="preserve">Smith SM, Jenkinson M, Woolrich MW, et al. Advances in functional and structural MR image analysis and implementation as FSL. </w:t>
      </w:r>
      <w:r w:rsidRPr="00204BDB">
        <w:rPr>
          <w:rFonts w:ascii="Times New Roman" w:hAnsi="Times New Roman" w:cs="Times New Roman"/>
          <w:i/>
          <w:noProof/>
        </w:rPr>
        <w:t xml:space="preserve">Neuroimage. </w:t>
      </w:r>
      <w:r w:rsidRPr="00204BDB">
        <w:rPr>
          <w:rFonts w:ascii="Times New Roman" w:hAnsi="Times New Roman" w:cs="Times New Roman"/>
          <w:noProof/>
        </w:rPr>
        <w:t>2004;23(Suppl 1):S208-S219.</w:t>
      </w:r>
    </w:p>
    <w:p w14:paraId="451B2B08"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18.</w:t>
      </w:r>
      <w:r w:rsidRPr="00204BDB">
        <w:rPr>
          <w:rFonts w:ascii="Times New Roman" w:hAnsi="Times New Roman" w:cs="Times New Roman"/>
          <w:noProof/>
        </w:rPr>
        <w:tab/>
        <w:t xml:space="preserve">Bhushan C, Haldar JP, Choi S, Joshi AA, Shattuck DW, Leahy RM. Co-registration and distortion correction of diffusion and anatomical images based on inverse contrast normalization. </w:t>
      </w:r>
      <w:r w:rsidRPr="00204BDB">
        <w:rPr>
          <w:rFonts w:ascii="Times New Roman" w:hAnsi="Times New Roman" w:cs="Times New Roman"/>
          <w:i/>
          <w:noProof/>
        </w:rPr>
        <w:t xml:space="preserve">Neuroimage. </w:t>
      </w:r>
      <w:r w:rsidRPr="00204BDB">
        <w:rPr>
          <w:rFonts w:ascii="Times New Roman" w:hAnsi="Times New Roman" w:cs="Times New Roman"/>
          <w:noProof/>
        </w:rPr>
        <w:t>2015;115:269-280.</w:t>
      </w:r>
    </w:p>
    <w:p w14:paraId="561559A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19.</w:t>
      </w:r>
      <w:r w:rsidRPr="00204BDB">
        <w:rPr>
          <w:rFonts w:ascii="Times New Roman" w:hAnsi="Times New Roman" w:cs="Times New Roman"/>
          <w:noProof/>
        </w:rPr>
        <w:tab/>
        <w:t xml:space="preserve">Duong STM, Phung SL, Bouzerdoum A, Ang SP, Schira MM. Correcting Susceptibility Artifacts of MRI Sensors in Brain Scanning: A 3D Anatomy-Guided Deep Learning Approach. </w:t>
      </w:r>
      <w:r w:rsidRPr="00204BDB">
        <w:rPr>
          <w:rFonts w:ascii="Times New Roman" w:hAnsi="Times New Roman" w:cs="Times New Roman"/>
          <w:i/>
          <w:noProof/>
        </w:rPr>
        <w:t xml:space="preserve">Sensors. </w:t>
      </w:r>
      <w:r w:rsidRPr="00204BDB">
        <w:rPr>
          <w:rFonts w:ascii="Times New Roman" w:hAnsi="Times New Roman" w:cs="Times New Roman"/>
          <w:noProof/>
        </w:rPr>
        <w:t>2021;21(7):2314.</w:t>
      </w:r>
    </w:p>
    <w:p w14:paraId="506714E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20.</w:t>
      </w:r>
      <w:r w:rsidRPr="00204BDB">
        <w:rPr>
          <w:rFonts w:ascii="Times New Roman" w:hAnsi="Times New Roman" w:cs="Times New Roman"/>
          <w:noProof/>
        </w:rPr>
        <w:tab/>
        <w:t xml:space="preserve">Duong ST, Phung SL, Bouzerdoum A, Schira MM. An unsupervised deep learning technique for susceptibility artifact correction in reversed phase-encoding EPI images. </w:t>
      </w:r>
      <w:r w:rsidRPr="00204BDB">
        <w:rPr>
          <w:rFonts w:ascii="Times New Roman" w:hAnsi="Times New Roman" w:cs="Times New Roman"/>
          <w:i/>
          <w:noProof/>
        </w:rPr>
        <w:t xml:space="preserve">Magnetic Resonance Imaging. </w:t>
      </w:r>
      <w:r w:rsidRPr="00204BDB">
        <w:rPr>
          <w:rFonts w:ascii="Times New Roman" w:hAnsi="Times New Roman" w:cs="Times New Roman"/>
          <w:noProof/>
        </w:rPr>
        <w:t>2020;71:1-10.</w:t>
      </w:r>
    </w:p>
    <w:p w14:paraId="49C5D09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21.</w:t>
      </w:r>
      <w:r w:rsidRPr="00204BDB">
        <w:rPr>
          <w:rFonts w:ascii="Times New Roman" w:hAnsi="Times New Roman" w:cs="Times New Roman"/>
          <w:noProof/>
        </w:rPr>
        <w:tab/>
        <w:t xml:space="preserve">Zahneisen B, Baeumler K, Zaharchuk G, Fleischmann D, Zeineh M. Deep Flow-Net for EPI Distortion Estimation. </w:t>
      </w:r>
      <w:r w:rsidRPr="00204BDB">
        <w:rPr>
          <w:rFonts w:ascii="Times New Roman" w:hAnsi="Times New Roman" w:cs="Times New Roman"/>
          <w:i/>
          <w:noProof/>
        </w:rPr>
        <w:t xml:space="preserve">NeuroImage. </w:t>
      </w:r>
      <w:r w:rsidRPr="00204BDB">
        <w:rPr>
          <w:rFonts w:ascii="Times New Roman" w:hAnsi="Times New Roman" w:cs="Times New Roman"/>
          <w:noProof/>
        </w:rPr>
        <w:t>2020;217:116886.</w:t>
      </w:r>
    </w:p>
    <w:p w14:paraId="4193D05B"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22.</w:t>
      </w:r>
      <w:r w:rsidRPr="00204BDB">
        <w:rPr>
          <w:rFonts w:ascii="Times New Roman" w:hAnsi="Times New Roman" w:cs="Times New Roman"/>
          <w:noProof/>
        </w:rPr>
        <w:tab/>
        <w:t xml:space="preserve">Liao P, Zhang J, Zeng K, et al. Referenceless distortion correction of gradient-echo echo-planar imaging under inhomogeneous magnetic fields based on a deep convolutional neural network. </w:t>
      </w:r>
      <w:r w:rsidRPr="00204BDB">
        <w:rPr>
          <w:rFonts w:ascii="Times New Roman" w:hAnsi="Times New Roman" w:cs="Times New Roman"/>
          <w:i/>
          <w:noProof/>
        </w:rPr>
        <w:t xml:space="preserve">Computers in Biology and Medicine. </w:t>
      </w:r>
      <w:r w:rsidRPr="00204BDB">
        <w:rPr>
          <w:rFonts w:ascii="Times New Roman" w:hAnsi="Times New Roman" w:cs="Times New Roman"/>
          <w:noProof/>
        </w:rPr>
        <w:t>2018;100:230-238.</w:t>
      </w:r>
    </w:p>
    <w:p w14:paraId="5C7A826E"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23.</w:t>
      </w:r>
      <w:r w:rsidRPr="00204BDB">
        <w:rPr>
          <w:rFonts w:ascii="Times New Roman" w:hAnsi="Times New Roman" w:cs="Times New Roman"/>
          <w:noProof/>
        </w:rPr>
        <w:tab/>
        <w:t xml:space="preserve">Hu Z, Wang Y, Zhang Z, Zhang J, Guo H. Distortion Correction of Single-shot EPI Enabled by Deep-learning. </w:t>
      </w:r>
      <w:r w:rsidRPr="00204BDB">
        <w:rPr>
          <w:rFonts w:ascii="Times New Roman" w:hAnsi="Times New Roman" w:cs="Times New Roman"/>
          <w:i/>
          <w:noProof/>
        </w:rPr>
        <w:t xml:space="preserve">NeuroImage. </w:t>
      </w:r>
      <w:r w:rsidRPr="00204BDB">
        <w:rPr>
          <w:rFonts w:ascii="Times New Roman" w:hAnsi="Times New Roman" w:cs="Times New Roman"/>
          <w:noProof/>
        </w:rPr>
        <w:t>2020;221:117170.</w:t>
      </w:r>
    </w:p>
    <w:p w14:paraId="45BDD3A1"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24.</w:t>
      </w:r>
      <w:r w:rsidRPr="00204BDB">
        <w:rPr>
          <w:rFonts w:ascii="Times New Roman" w:hAnsi="Times New Roman" w:cs="Times New Roman"/>
          <w:noProof/>
        </w:rPr>
        <w:tab/>
        <w:t>Dosovitskiy A, Fischer P, Ilg E, et al. Flownet: Learning optical flow with convolutional networks. Paper presented at: Proceedings of the IEEE international conference on computer vision2015.</w:t>
      </w:r>
    </w:p>
    <w:p w14:paraId="4AEE48B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25.</w:t>
      </w:r>
      <w:r w:rsidRPr="00204BDB">
        <w:rPr>
          <w:rFonts w:ascii="Times New Roman" w:hAnsi="Times New Roman" w:cs="Times New Roman"/>
          <w:noProof/>
        </w:rPr>
        <w:tab/>
        <w:t xml:space="preserve">Sharma SD, Hu HH, Nayak KS. Accelerated water–fat imaging using restricted subspace field map estimation and compressed sensing.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2012;67(3):650-659.</w:t>
      </w:r>
    </w:p>
    <w:p w14:paraId="12A5E575"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26.</w:t>
      </w:r>
      <w:r w:rsidRPr="00204BDB">
        <w:rPr>
          <w:rFonts w:ascii="Times New Roman" w:hAnsi="Times New Roman" w:cs="Times New Roman"/>
          <w:noProof/>
        </w:rPr>
        <w:tab/>
        <w:t>Tsao J, Jiang Y. Hierarchical IDEAL: robust water–fat separation at high field by multiresolution field map estimation. Paper presented at: Proc Intl Soc Magn Reson Med2008.</w:t>
      </w:r>
    </w:p>
    <w:p w14:paraId="7E1AF060"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27.</w:t>
      </w:r>
      <w:r w:rsidRPr="00204BDB">
        <w:rPr>
          <w:rFonts w:ascii="Times New Roman" w:hAnsi="Times New Roman" w:cs="Times New Roman"/>
          <w:noProof/>
        </w:rPr>
        <w:tab/>
        <w:t xml:space="preserve">Jiang X. Linear subspace learning-based dimensionality reduction. </w:t>
      </w:r>
      <w:r w:rsidRPr="00204BDB">
        <w:rPr>
          <w:rFonts w:ascii="Times New Roman" w:hAnsi="Times New Roman" w:cs="Times New Roman"/>
          <w:i/>
          <w:noProof/>
        </w:rPr>
        <w:t xml:space="preserve">IEEE Signal Processing Magazine. </w:t>
      </w:r>
      <w:r w:rsidRPr="00204BDB">
        <w:rPr>
          <w:rFonts w:ascii="Times New Roman" w:hAnsi="Times New Roman" w:cs="Times New Roman"/>
          <w:noProof/>
        </w:rPr>
        <w:t>2011;28(2):16-26.</w:t>
      </w:r>
    </w:p>
    <w:p w14:paraId="50B342A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28.</w:t>
      </w:r>
      <w:r w:rsidRPr="00204BDB">
        <w:rPr>
          <w:rFonts w:ascii="Times New Roman" w:hAnsi="Times New Roman" w:cs="Times New Roman"/>
          <w:noProof/>
        </w:rPr>
        <w:tab/>
        <w:t>Ronneberger O, Fischer P, Brox T. U-net: Convolutional networks for biomedical image segmentation. Paper presented at: International Conference on Medical image computing and computer-assisted intervention2015.</w:t>
      </w:r>
    </w:p>
    <w:p w14:paraId="28E99657"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29.</w:t>
      </w:r>
      <w:r w:rsidRPr="00204BDB">
        <w:rPr>
          <w:rFonts w:ascii="Times New Roman" w:hAnsi="Times New Roman" w:cs="Times New Roman"/>
          <w:noProof/>
        </w:rPr>
        <w:tab/>
        <w:t>He K, Zhang X, Ren S, Sun J. Deep residual learning for image recognition. Paper presented at: Proceedings of the IEEE conference on computer vision and pattern recognition2016.</w:t>
      </w:r>
    </w:p>
    <w:p w14:paraId="6EEA8197"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30.</w:t>
      </w:r>
      <w:r w:rsidRPr="00204BDB">
        <w:rPr>
          <w:rFonts w:ascii="Times New Roman" w:hAnsi="Times New Roman" w:cs="Times New Roman"/>
          <w:noProof/>
        </w:rPr>
        <w:tab/>
        <w:t xml:space="preserve">Studholme C, Constable RT. Accurate alignment of functional EPI data to anatomical MRI using a physics-based distortion model. </w:t>
      </w:r>
      <w:r w:rsidRPr="00204BDB">
        <w:rPr>
          <w:rFonts w:ascii="Times New Roman" w:hAnsi="Times New Roman" w:cs="Times New Roman"/>
          <w:i/>
          <w:noProof/>
        </w:rPr>
        <w:t xml:space="preserve">IEEE Transactions on Medical Imaging. </w:t>
      </w:r>
      <w:r w:rsidRPr="00204BDB">
        <w:rPr>
          <w:rFonts w:ascii="Times New Roman" w:hAnsi="Times New Roman" w:cs="Times New Roman"/>
          <w:noProof/>
        </w:rPr>
        <w:t>2000;19(11):1115-1127.</w:t>
      </w:r>
    </w:p>
    <w:p w14:paraId="407D356C"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lastRenderedPageBreak/>
        <w:t>31.</w:t>
      </w:r>
      <w:r w:rsidRPr="00204BDB">
        <w:rPr>
          <w:rFonts w:ascii="Times New Roman" w:hAnsi="Times New Roman" w:cs="Times New Roman"/>
          <w:noProof/>
        </w:rPr>
        <w:tab/>
        <w:t xml:space="preserve">Sakurai K, Fujita N, Harada K, Kim SW, Nakanishi K, Kozuka T. Magnetic susceptibility artifact in spin-echo MR imaging of the pituitary gland. </w:t>
      </w:r>
      <w:r w:rsidRPr="00204BDB">
        <w:rPr>
          <w:rFonts w:ascii="Times New Roman" w:hAnsi="Times New Roman" w:cs="Times New Roman"/>
          <w:i/>
          <w:noProof/>
        </w:rPr>
        <w:t xml:space="preserve">American journal of neuroradiology. </w:t>
      </w:r>
      <w:r w:rsidRPr="00204BDB">
        <w:rPr>
          <w:rFonts w:ascii="Times New Roman" w:hAnsi="Times New Roman" w:cs="Times New Roman"/>
          <w:noProof/>
        </w:rPr>
        <w:t>1992;13(5):1301-1308.</w:t>
      </w:r>
    </w:p>
    <w:p w14:paraId="4E9D5404"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32.</w:t>
      </w:r>
      <w:r w:rsidRPr="00204BDB">
        <w:rPr>
          <w:rFonts w:ascii="Times New Roman" w:hAnsi="Times New Roman" w:cs="Times New Roman"/>
          <w:noProof/>
        </w:rPr>
        <w:tab/>
        <w:t xml:space="preserve">Liu S, Xiong Y, Dai E, Zhang J, Guo H. Improving distortion correction for isotropic high‐resolution 3D diffusion MRI by optimizing Jacobian modulation. </w:t>
      </w:r>
      <w:r w:rsidRPr="00204BDB">
        <w:rPr>
          <w:rFonts w:ascii="Times New Roman" w:hAnsi="Times New Roman" w:cs="Times New Roman"/>
          <w:i/>
          <w:noProof/>
        </w:rPr>
        <w:t xml:space="preserve">Magnetic Resonance in Medicine. </w:t>
      </w:r>
      <w:r w:rsidRPr="00204BDB">
        <w:rPr>
          <w:rFonts w:ascii="Times New Roman" w:hAnsi="Times New Roman" w:cs="Times New Roman"/>
          <w:noProof/>
        </w:rPr>
        <w:t>2021;86(5):2780-2794.</w:t>
      </w:r>
    </w:p>
    <w:p w14:paraId="7DC54551"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33.</w:t>
      </w:r>
      <w:r w:rsidRPr="00204BDB">
        <w:rPr>
          <w:rFonts w:ascii="Times New Roman" w:hAnsi="Times New Roman" w:cs="Times New Roman"/>
          <w:noProof/>
        </w:rPr>
        <w:tab/>
        <w:t xml:space="preserve">Estévez PA, Tesmer M, Perez CA, Zurada JM. Normalized mutual information feature selection. </w:t>
      </w:r>
      <w:r w:rsidRPr="00204BDB">
        <w:rPr>
          <w:rFonts w:ascii="Times New Roman" w:hAnsi="Times New Roman" w:cs="Times New Roman"/>
          <w:i/>
          <w:noProof/>
        </w:rPr>
        <w:t xml:space="preserve">IEEE Transactions on neural networks. </w:t>
      </w:r>
      <w:r w:rsidRPr="00204BDB">
        <w:rPr>
          <w:rFonts w:ascii="Times New Roman" w:hAnsi="Times New Roman" w:cs="Times New Roman"/>
          <w:noProof/>
        </w:rPr>
        <w:t>2009;20(2):189-201.</w:t>
      </w:r>
    </w:p>
    <w:p w14:paraId="73B7755A"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34.</w:t>
      </w:r>
      <w:r w:rsidRPr="00204BDB">
        <w:rPr>
          <w:rFonts w:ascii="Times New Roman" w:hAnsi="Times New Roman" w:cs="Times New Roman"/>
          <w:noProof/>
        </w:rPr>
        <w:tab/>
        <w:t xml:space="preserve">Studholme C, Hill DL, Hawkes DJ. An overlap invariant entropy measure of 3D medical image alignment. </w:t>
      </w:r>
      <w:r w:rsidRPr="00204BDB">
        <w:rPr>
          <w:rFonts w:ascii="Times New Roman" w:hAnsi="Times New Roman" w:cs="Times New Roman"/>
          <w:i/>
          <w:noProof/>
        </w:rPr>
        <w:t xml:space="preserve">Pattern recognition. </w:t>
      </w:r>
      <w:r w:rsidRPr="00204BDB">
        <w:rPr>
          <w:rFonts w:ascii="Times New Roman" w:hAnsi="Times New Roman" w:cs="Times New Roman"/>
          <w:noProof/>
        </w:rPr>
        <w:t>1999;32(1):71-86.</w:t>
      </w:r>
    </w:p>
    <w:p w14:paraId="778B8A5A"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35.</w:t>
      </w:r>
      <w:r w:rsidRPr="00204BDB">
        <w:rPr>
          <w:rFonts w:ascii="Times New Roman" w:hAnsi="Times New Roman" w:cs="Times New Roman"/>
          <w:noProof/>
        </w:rPr>
        <w:tab/>
        <w:t xml:space="preserve">Van Essen DC, Smith SM, Barch DM, et al. The WU-Minn human connectome project: an overview. </w:t>
      </w:r>
      <w:r w:rsidRPr="00204BDB">
        <w:rPr>
          <w:rFonts w:ascii="Times New Roman" w:hAnsi="Times New Roman" w:cs="Times New Roman"/>
          <w:i/>
          <w:noProof/>
        </w:rPr>
        <w:t xml:space="preserve">Neuroimage. </w:t>
      </w:r>
      <w:r w:rsidRPr="00204BDB">
        <w:rPr>
          <w:rFonts w:ascii="Times New Roman" w:hAnsi="Times New Roman" w:cs="Times New Roman"/>
          <w:noProof/>
        </w:rPr>
        <w:t>2013;80:62-79.</w:t>
      </w:r>
    </w:p>
    <w:p w14:paraId="1C27F70B"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36.</w:t>
      </w:r>
      <w:r w:rsidRPr="00204BDB">
        <w:rPr>
          <w:rFonts w:ascii="Times New Roman" w:hAnsi="Times New Roman" w:cs="Times New Roman"/>
          <w:noProof/>
        </w:rPr>
        <w:tab/>
        <w:t xml:space="preserve">Glasser MF, Sotiropoulos SN, Wilson JA, et al. The minimal preprocessing pipelines for the Human Connectome Project. </w:t>
      </w:r>
      <w:r w:rsidRPr="00204BDB">
        <w:rPr>
          <w:rFonts w:ascii="Times New Roman" w:hAnsi="Times New Roman" w:cs="Times New Roman"/>
          <w:i/>
          <w:noProof/>
        </w:rPr>
        <w:t xml:space="preserve">Neuroimage. </w:t>
      </w:r>
      <w:r w:rsidRPr="00204BDB">
        <w:rPr>
          <w:rFonts w:ascii="Times New Roman" w:hAnsi="Times New Roman" w:cs="Times New Roman"/>
          <w:noProof/>
        </w:rPr>
        <w:t>2013;80:105-124.</w:t>
      </w:r>
    </w:p>
    <w:p w14:paraId="78DC59E1"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37.</w:t>
      </w:r>
      <w:r w:rsidRPr="00204BDB">
        <w:rPr>
          <w:rFonts w:ascii="Times New Roman" w:hAnsi="Times New Roman" w:cs="Times New Roman"/>
          <w:noProof/>
        </w:rPr>
        <w:tab/>
        <w:t xml:space="preserve">Van Essen DC, Ugurbil K, Auerbach E, et al. The Human Connectome Project: a data acquisition perspective. </w:t>
      </w:r>
      <w:r w:rsidRPr="00204BDB">
        <w:rPr>
          <w:rFonts w:ascii="Times New Roman" w:hAnsi="Times New Roman" w:cs="Times New Roman"/>
          <w:i/>
          <w:noProof/>
        </w:rPr>
        <w:t xml:space="preserve">Neuroimage. </w:t>
      </w:r>
      <w:r w:rsidRPr="00204BDB">
        <w:rPr>
          <w:rFonts w:ascii="Times New Roman" w:hAnsi="Times New Roman" w:cs="Times New Roman"/>
          <w:noProof/>
        </w:rPr>
        <w:t>2012;62(4):2222-2231.</w:t>
      </w:r>
    </w:p>
    <w:p w14:paraId="0193133A"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38.</w:t>
      </w:r>
      <w:r w:rsidRPr="00204BDB">
        <w:rPr>
          <w:rFonts w:ascii="Times New Roman" w:hAnsi="Times New Roman" w:cs="Times New Roman"/>
          <w:noProof/>
        </w:rPr>
        <w:tab/>
        <w:t xml:space="preserve">Diederik K, Jimmy B. Adam: A method for stochastic optimization. </w:t>
      </w:r>
      <w:r w:rsidRPr="00204BDB">
        <w:rPr>
          <w:rFonts w:ascii="Times New Roman" w:hAnsi="Times New Roman" w:cs="Times New Roman"/>
          <w:i/>
          <w:noProof/>
        </w:rPr>
        <w:t xml:space="preserve">arXiv preprint arXiv:14126980. </w:t>
      </w:r>
      <w:r w:rsidRPr="00204BDB">
        <w:rPr>
          <w:rFonts w:ascii="Times New Roman" w:hAnsi="Times New Roman" w:cs="Times New Roman"/>
          <w:noProof/>
        </w:rPr>
        <w:t>2014:273-297.</w:t>
      </w:r>
    </w:p>
    <w:p w14:paraId="607A7183"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39.</w:t>
      </w:r>
      <w:r w:rsidRPr="00204BDB">
        <w:rPr>
          <w:rFonts w:ascii="Times New Roman" w:hAnsi="Times New Roman" w:cs="Times New Roman"/>
          <w:noProof/>
        </w:rPr>
        <w:tab/>
        <w:t xml:space="preserve">Wang Z, Bovik AC, Sheikh HR, Simoncelli EP. Image quality assessment: from error visibility to structural similarity. </w:t>
      </w:r>
      <w:r w:rsidRPr="00204BDB">
        <w:rPr>
          <w:rFonts w:ascii="Times New Roman" w:hAnsi="Times New Roman" w:cs="Times New Roman"/>
          <w:i/>
          <w:noProof/>
        </w:rPr>
        <w:t xml:space="preserve">IEEE transactions on image processing. </w:t>
      </w:r>
      <w:r w:rsidRPr="00204BDB">
        <w:rPr>
          <w:rFonts w:ascii="Times New Roman" w:hAnsi="Times New Roman" w:cs="Times New Roman"/>
          <w:noProof/>
        </w:rPr>
        <w:t>2004;13(4):600-612.</w:t>
      </w:r>
    </w:p>
    <w:p w14:paraId="3F60A737"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40.</w:t>
      </w:r>
      <w:r w:rsidRPr="00204BDB">
        <w:rPr>
          <w:rFonts w:ascii="Times New Roman" w:hAnsi="Times New Roman" w:cs="Times New Roman"/>
          <w:noProof/>
        </w:rPr>
        <w:tab/>
        <w:t xml:space="preserve">Greve DN, Fischl B. Accurate and robust brain image alignment using boundary-based registration. </w:t>
      </w:r>
      <w:r w:rsidRPr="00204BDB">
        <w:rPr>
          <w:rFonts w:ascii="Times New Roman" w:hAnsi="Times New Roman" w:cs="Times New Roman"/>
          <w:i/>
          <w:noProof/>
        </w:rPr>
        <w:t xml:space="preserve">Neuroimage. </w:t>
      </w:r>
      <w:r w:rsidRPr="00204BDB">
        <w:rPr>
          <w:rFonts w:ascii="Times New Roman" w:hAnsi="Times New Roman" w:cs="Times New Roman"/>
          <w:noProof/>
        </w:rPr>
        <w:t>2009;48(1):63-72.</w:t>
      </w:r>
    </w:p>
    <w:p w14:paraId="31353A27"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41.</w:t>
      </w:r>
      <w:r w:rsidRPr="00204BDB">
        <w:rPr>
          <w:rFonts w:ascii="Times New Roman" w:hAnsi="Times New Roman" w:cs="Times New Roman"/>
          <w:noProof/>
        </w:rPr>
        <w:tab/>
        <w:t xml:space="preserve">Grieve SM, Williams LM, Paul RH, Clark CR, Gordon E. Cognitive aging, executive function, and fractional anisotropy: a diffusion tensor MR imaging study. </w:t>
      </w:r>
      <w:r w:rsidRPr="00204BDB">
        <w:rPr>
          <w:rFonts w:ascii="Times New Roman" w:hAnsi="Times New Roman" w:cs="Times New Roman"/>
          <w:i/>
          <w:noProof/>
        </w:rPr>
        <w:t xml:space="preserve">American Journal of Neuroradiology. </w:t>
      </w:r>
      <w:r w:rsidRPr="00204BDB">
        <w:rPr>
          <w:rFonts w:ascii="Times New Roman" w:hAnsi="Times New Roman" w:cs="Times New Roman"/>
          <w:noProof/>
        </w:rPr>
        <w:t>2007;28(2):226-235.</w:t>
      </w:r>
    </w:p>
    <w:p w14:paraId="4518E44E" w14:textId="77777777" w:rsidR="007C17B4" w:rsidRPr="00204BDB" w:rsidRDefault="007C17B4" w:rsidP="00204BDB">
      <w:pPr>
        <w:pStyle w:val="EndNoteBibliography"/>
        <w:ind w:left="340" w:hanging="340"/>
        <w:rPr>
          <w:rFonts w:ascii="Times New Roman" w:hAnsi="Times New Roman" w:cs="Times New Roman"/>
          <w:noProof/>
        </w:rPr>
      </w:pPr>
      <w:r w:rsidRPr="00204BDB">
        <w:rPr>
          <w:rFonts w:ascii="Times New Roman" w:hAnsi="Times New Roman" w:cs="Times New Roman"/>
          <w:noProof/>
        </w:rPr>
        <w:t>42.</w:t>
      </w:r>
      <w:r w:rsidRPr="00204BDB">
        <w:rPr>
          <w:rFonts w:ascii="Times New Roman" w:hAnsi="Times New Roman" w:cs="Times New Roman"/>
          <w:noProof/>
        </w:rPr>
        <w:tab/>
        <w:t xml:space="preserve">Douglas DB, Iv M, Douglas PK, et al. Diffusion tensor imaging of TBI: potentials and challenges. </w:t>
      </w:r>
      <w:r w:rsidRPr="00204BDB">
        <w:rPr>
          <w:rFonts w:ascii="Times New Roman" w:hAnsi="Times New Roman" w:cs="Times New Roman"/>
          <w:i/>
          <w:noProof/>
        </w:rPr>
        <w:t xml:space="preserve">Topics in magnetic resonance imaging: TMRI. </w:t>
      </w:r>
      <w:r w:rsidRPr="00204BDB">
        <w:rPr>
          <w:rFonts w:ascii="Times New Roman" w:hAnsi="Times New Roman" w:cs="Times New Roman"/>
          <w:noProof/>
        </w:rPr>
        <w:t>2015;24(5):241.</w:t>
      </w:r>
    </w:p>
    <w:p w14:paraId="71619434" w14:textId="6BAF7498" w:rsidR="00BE2673" w:rsidRDefault="003E339F">
      <w:r>
        <w:fldChar w:fldCharType="end"/>
      </w:r>
      <w:r w:rsidR="00BE2673">
        <w:br w:type="page"/>
      </w:r>
    </w:p>
    <w:p w14:paraId="5CC165B1" w14:textId="3B6C6A6D" w:rsidR="00BE2673" w:rsidRPr="00BE2673" w:rsidRDefault="00BE2673" w:rsidP="00BE2673">
      <w:pPr>
        <w:pStyle w:val="af3"/>
        <w:spacing w:line="400" w:lineRule="exact"/>
        <w:ind w:firstLineChars="0" w:firstLine="0"/>
        <w:rPr>
          <w:rFonts w:ascii="Times New Roman" w:eastAsia="宋体" w:hAnsi="Times New Roman" w:cs="Times New Roman"/>
          <w:b/>
          <w:sz w:val="24"/>
          <w:szCs w:val="24"/>
        </w:rPr>
      </w:pPr>
      <w:r w:rsidRPr="00114C38">
        <w:rPr>
          <w:rFonts w:ascii="Times New Roman" w:eastAsia="宋体" w:hAnsi="Times New Roman" w:cs="Times New Roman"/>
          <w:b/>
          <w:sz w:val="24"/>
          <w:szCs w:val="24"/>
        </w:rPr>
        <w:lastRenderedPageBreak/>
        <w:t>L</w:t>
      </w:r>
      <w:r w:rsidRPr="00114C38">
        <w:rPr>
          <w:rFonts w:ascii="Times New Roman" w:eastAsia="宋体" w:hAnsi="Times New Roman" w:cs="Times New Roman" w:hint="eastAsia"/>
          <w:b/>
          <w:sz w:val="24"/>
          <w:szCs w:val="24"/>
        </w:rPr>
        <w:t>ist</w:t>
      </w:r>
      <w:r w:rsidRPr="00114C38">
        <w:rPr>
          <w:rFonts w:ascii="Times New Roman" w:eastAsia="宋体" w:hAnsi="Times New Roman" w:cs="Times New Roman"/>
          <w:b/>
          <w:sz w:val="24"/>
          <w:szCs w:val="24"/>
        </w:rPr>
        <w:t xml:space="preserve"> of figure</w:t>
      </w:r>
    </w:p>
    <w:p w14:paraId="20F068F9" w14:textId="64E25DE0" w:rsidR="00BE2673" w:rsidRPr="001C63E0" w:rsidRDefault="00BE2673" w:rsidP="00390C03">
      <w:pPr>
        <w:spacing w:line="400" w:lineRule="exact"/>
        <w:rPr>
          <w:rFonts w:asciiTheme="minorEastAsia" w:hAnsiTheme="minorEastAsia" w:cs="Times New Roman"/>
          <w:color w:val="000000"/>
          <w:sz w:val="17"/>
          <w:szCs w:val="17"/>
        </w:rPr>
      </w:pPr>
      <w:r>
        <w:rPr>
          <w:rFonts w:ascii="Times New Roman" w:eastAsia="Times New Roman" w:hAnsi="Times New Roman" w:cs="Times New Roman"/>
          <w:b/>
          <w:color w:val="000000"/>
        </w:rPr>
        <w:t>Figure 1.</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 </w:t>
      </w:r>
      <w:r>
        <w:rPr>
          <w:rFonts w:ascii="Times New Roman" w:eastAsia="Times New Roman" w:hAnsi="Times New Roman" w:cs="Times New Roman"/>
          <w:color w:val="000000"/>
        </w:rPr>
        <w:t>The pulse sequence and k-space acquisition trajectory of reversed-phase encoding ssEPI</w:t>
      </w:r>
      <w:r>
        <w:rPr>
          <w:rFonts w:ascii="宋体" w:eastAsia="宋体" w:hAnsi="宋体" w:cs="宋体"/>
          <w:color w:val="000000"/>
        </w:rPr>
        <w:t>;</w:t>
      </w:r>
      <w:r>
        <w:rPr>
          <w:rFonts w:ascii="Times New Roman" w:eastAsia="Times New Roman" w:hAnsi="Times New Roman" w:cs="Times New Roman"/>
          <w:color w:val="000000"/>
        </w:rPr>
        <w:t xml:space="preserve"> (b) the cycle-consistency idea of this method, Firstly, the field map is obtained by the UCRSF network based on the pairs of images acquired by the reversed-phase encoding ssEPI. Then the corrected images can be obtained by the physical backward model (Geometric and Intensity Correction) with the generated field map. Finally, the forward model is applied to obtain the distorted cycle back blip-UP/DOWN images to explore the consistent cycle loss. (c) The whole detailed procedure of the proposed learning framework for the ssEPI susceptibility artifacts correction. The </w:t>
      </w:r>
      <w:sdt>
        <w:sdtPr>
          <w:tag w:val="goog_rdk_86"/>
          <w:id w:val="-1267695096"/>
        </w:sdtPr>
        <w:sdtEndPr/>
        <w:sdtContent/>
      </w:sdt>
      <w:r>
        <w:rPr>
          <w:rFonts w:ascii="Times New Roman" w:eastAsia="Times New Roman" w:hAnsi="Times New Roman" w:cs="Times New Roman"/>
          <w:color w:val="000000"/>
        </w:rPr>
        <w:t>total loss for training the network is shown at the bottom.</w:t>
      </w:r>
      <w:r w:rsidRPr="00B23FB7">
        <w:rPr>
          <w:rFonts w:ascii="Times New Roman" w:eastAsia="Times New Roman" w:hAnsi="Times New Roman" w:cs="Times New Roman"/>
          <w:color w:val="000000"/>
        </w:rPr>
        <w:t xml:space="preserve"> </w:t>
      </w:r>
    </w:p>
    <w:p w14:paraId="7464487D" w14:textId="77777777" w:rsidR="00313C13" w:rsidRDefault="00313C13" w:rsidP="00390C03">
      <w:pPr>
        <w:spacing w:line="400" w:lineRule="exact"/>
        <w:rPr>
          <w:rFonts w:ascii="Times New Roman" w:eastAsia="Times New Roman" w:hAnsi="Times New Roman" w:cs="Times New Roman"/>
          <w:color w:val="000000"/>
        </w:rPr>
      </w:pPr>
      <w:r>
        <w:rPr>
          <w:rFonts w:ascii="Times New Roman" w:eastAsia="Times New Roman" w:hAnsi="Times New Roman" w:cs="Times New Roman"/>
          <w:b/>
          <w:color w:val="000000"/>
        </w:rPr>
        <w:t>Figure 2.</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 </w:t>
      </w:r>
      <w:r>
        <w:rPr>
          <w:rFonts w:ascii="Times New Roman" w:eastAsia="Times New Roman" w:hAnsi="Times New Roman" w:cs="Times New Roman"/>
          <w:color w:val="000000"/>
        </w:rPr>
        <w:t>The overall architecture of the UCRSF-Net. (b) The Back Projection Module multiplies the pre-generated bases and the coefficients map generated by the network to obtain the components of the final field map. (c) The Residue Leaky ReLU is introduced as the activation function to ensure that the output can be positive or negative.</w:t>
      </w:r>
    </w:p>
    <w:p w14:paraId="0C8AD29E" w14:textId="1C79C9ED" w:rsidR="00005CDD" w:rsidRDefault="00005CDD" w:rsidP="00390C03">
      <w:pPr>
        <w:spacing w:line="400" w:lineRule="exact"/>
        <w:jc w:val="left"/>
      </w:pPr>
      <w:r>
        <w:rPr>
          <w:rFonts w:ascii="Times New Roman" w:eastAsia="Times New Roman" w:hAnsi="Times New Roman" w:cs="Times New Roman"/>
          <w:b/>
          <w:color w:val="000000"/>
        </w:rPr>
        <w:t xml:space="preserve">Figure 3. </w:t>
      </w:r>
      <w:r w:rsidRPr="00A30CEA">
        <w:rPr>
          <w:rFonts w:ascii="Times New Roman" w:eastAsia="Times New Roman" w:hAnsi="Times New Roman" w:cs="Times New Roman"/>
          <w:color w:val="000000"/>
        </w:rPr>
        <w:t>Co</w:t>
      </w:r>
      <w:r>
        <w:rPr>
          <w:rFonts w:ascii="Times New Roman" w:eastAsia="Times New Roman" w:hAnsi="Times New Roman" w:cs="Times New Roman"/>
          <w:color w:val="000000"/>
        </w:rPr>
        <w:t xml:space="preserve">mparison of different susceptibility </w:t>
      </w:r>
      <w:r w:rsidRPr="00A30CEA">
        <w:rPr>
          <w:rFonts w:ascii="Times New Roman" w:eastAsia="Times New Roman" w:hAnsi="Times New Roman" w:cs="Times New Roman"/>
          <w:color w:val="000000"/>
        </w:rPr>
        <w:t xml:space="preserve">artifact correction </w:t>
      </w:r>
      <w:r>
        <w:rPr>
          <w:rFonts w:ascii="Times New Roman" w:eastAsia="Times New Roman" w:hAnsi="Times New Roman" w:cs="Times New Roman"/>
          <w:color w:val="000000"/>
        </w:rPr>
        <w:t>methods for simulated EPI-7T mice data set</w:t>
      </w:r>
      <w:r w:rsidR="00390C03">
        <w:rPr>
          <w:rFonts w:ascii="Times New Roman" w:eastAsia="Times New Roman" w:hAnsi="Times New Roman" w:cs="Times New Roman"/>
          <w:color w:val="000000"/>
        </w:rPr>
        <w:t xml:space="preserve"> and the q</w:t>
      </w:r>
      <w:r w:rsidR="00390C03" w:rsidRPr="00390C03">
        <w:rPr>
          <w:rFonts w:ascii="Times New Roman" w:eastAsia="Times New Roman" w:hAnsi="Times New Roman" w:cs="Times New Roman"/>
          <w:color w:val="000000"/>
        </w:rPr>
        <w:t>uantitative results of PSNR, SSIM, correction time, and amount of parameters</w:t>
      </w:r>
      <w:r>
        <w:rPr>
          <w:rFonts w:ascii="Times New Roman" w:eastAsia="Times New Roman" w:hAnsi="Times New Roman" w:cs="Times New Roman"/>
          <w:color w:val="000000"/>
        </w:rPr>
        <w:t xml:space="preserve">. Columns from left to right </w:t>
      </w:r>
      <w:r w:rsidRPr="00A30CEA">
        <w:rPr>
          <w:rFonts w:ascii="Times New Roman" w:eastAsia="Times New Roman" w:hAnsi="Times New Roman" w:cs="Times New Roman"/>
          <w:color w:val="000000"/>
        </w:rPr>
        <w:t xml:space="preserve">correspond to </w:t>
      </w:r>
      <w:r>
        <w:rPr>
          <w:rFonts w:ascii="Times New Roman" w:eastAsia="Times New Roman" w:hAnsi="Times New Roman" w:cs="Times New Roman"/>
          <w:color w:val="000000"/>
        </w:rPr>
        <w:t>reference images (no B0 inhomogeneity),</w:t>
      </w:r>
      <w:r>
        <w:t xml:space="preserve"> </w:t>
      </w:r>
      <w:r>
        <w:rPr>
          <w:rFonts w:ascii="Times New Roman" w:eastAsia="Times New Roman" w:hAnsi="Times New Roman" w:cs="Times New Roman"/>
          <w:color w:val="000000"/>
        </w:rPr>
        <w:t xml:space="preserve">distorted </w:t>
      </w:r>
      <w:r w:rsidRPr="00A30CEA">
        <w:rPr>
          <w:rFonts w:ascii="Times New Roman" w:eastAsia="Times New Roman" w:hAnsi="Times New Roman" w:cs="Times New Roman"/>
          <w:color w:val="000000"/>
        </w:rPr>
        <w:t>bli</w:t>
      </w:r>
      <w:r>
        <w:rPr>
          <w:rFonts w:ascii="Times New Roman" w:eastAsia="Times New Roman" w:hAnsi="Times New Roman" w:cs="Times New Roman"/>
          <w:color w:val="000000"/>
        </w:rPr>
        <w:t>p-UP/DOWN images, corrected images based on TOPUP,</w:t>
      </w:r>
      <w:r>
        <w:rPr>
          <w:rFonts w:ascii="Times New Roman" w:eastAsia="Times New Roman" w:hAnsi="Times New Roman" w:cs="Times New Roman"/>
          <w:color w:val="000000"/>
          <w:vertAlign w:val="superscript"/>
        </w:rPr>
        <w:t>16,17</w:t>
      </w:r>
      <w:r>
        <w:rPr>
          <w:rFonts w:ascii="Times New Roman" w:eastAsia="Times New Roman" w:hAnsi="Times New Roman" w:cs="Times New Roman"/>
          <w:color w:val="000000"/>
        </w:rPr>
        <w:t xml:space="preserve"> Soan's ,</w:t>
      </w:r>
      <w:r>
        <w:rPr>
          <w:rFonts w:ascii="Times New Roman" w:eastAsia="Times New Roman" w:hAnsi="Times New Roman" w:cs="Times New Roman"/>
          <w:color w:val="000000"/>
          <w:vertAlign w:val="superscript"/>
        </w:rPr>
        <w:t>20</w:t>
      </w:r>
      <w:r>
        <w:rPr>
          <w:rFonts w:ascii="Times New Roman" w:eastAsia="Times New Roman" w:hAnsi="Times New Roman" w:cs="Times New Roman"/>
          <w:color w:val="000000"/>
        </w:rPr>
        <w:t xml:space="preserve"> Benjamin's</w:t>
      </w:r>
      <w:r>
        <w:rPr>
          <w:rFonts w:ascii="Times New Roman" w:eastAsia="Times New Roman" w:hAnsi="Times New Roman" w:cs="Times New Roman"/>
          <w:color w:val="000000"/>
          <w:vertAlign w:val="superscript"/>
        </w:rPr>
        <w:t>21</w:t>
      </w:r>
      <w:r>
        <w:rPr>
          <w:rFonts w:ascii="Times New Roman" w:eastAsia="Times New Roman" w:hAnsi="Times New Roman" w:cs="Times New Roman"/>
          <w:color w:val="000000"/>
        </w:rPr>
        <w:t xml:space="preserve"> and </w:t>
      </w:r>
      <w:r w:rsidRPr="00A30CEA">
        <w:rPr>
          <w:rFonts w:ascii="Times New Roman" w:eastAsia="Times New Roman" w:hAnsi="Times New Roman" w:cs="Times New Roman"/>
          <w:color w:val="000000"/>
        </w:rPr>
        <w:t xml:space="preserve">herein </w:t>
      </w:r>
      <w:r>
        <w:rPr>
          <w:rFonts w:ascii="Times New Roman" w:eastAsia="Times New Roman" w:hAnsi="Times New Roman" w:cs="Times New Roman"/>
          <w:color w:val="000000"/>
        </w:rPr>
        <w:t>proposed method</w:t>
      </w:r>
      <w:sdt>
        <w:sdtPr>
          <w:tag w:val="goog_rdk_312"/>
          <w:id w:val="1109398549"/>
        </w:sdtPr>
        <w:sdtEndPr/>
        <w:sdtContent>
          <w:r>
            <w:rPr>
              <w:rFonts w:ascii="Times New Roman" w:eastAsia="Times New Roman" w:hAnsi="Times New Roman" w:cs="Times New Roman"/>
              <w:color w:val="000000"/>
            </w:rPr>
            <w:t xml:space="preserve"> </w:t>
          </w:r>
        </w:sdtContent>
      </w:sdt>
      <w:r>
        <w:rPr>
          <w:rFonts w:ascii="Times New Roman" w:eastAsia="Times New Roman" w:hAnsi="Times New Roman" w:cs="Times New Roman"/>
          <w:color w:val="000000"/>
        </w:rPr>
        <w:t>(</w:t>
      </w:r>
      <w:r>
        <w:rPr>
          <w:rFonts w:ascii="Times New Roman" w:eastAsia="Times New Roman" w:hAnsi="Times New Roman" w:cs="Times New Roman"/>
          <w:sz w:val="24"/>
          <w:szCs w:val="24"/>
        </w:rPr>
        <w:t>UCRSF</w:t>
      </w:r>
      <w:r>
        <w:rPr>
          <w:rFonts w:ascii="Times New Roman" w:eastAsia="Times New Roman" w:hAnsi="Times New Roman" w:cs="Times New Roman"/>
          <w:color w:val="000000"/>
        </w:rPr>
        <w:t>)</w:t>
      </w:r>
      <w:r w:rsidRPr="00A30CEA">
        <w:t xml:space="preserve"> </w:t>
      </w:r>
      <w:r w:rsidRPr="00A30CEA">
        <w:rPr>
          <w:rFonts w:ascii="Times New Roman" w:eastAsia="Times New Roman" w:hAnsi="Times New Roman" w:cs="Times New Roman"/>
          <w:color w:val="000000"/>
        </w:rPr>
        <w:t xml:space="preserve">along </w:t>
      </w:r>
      <w:r>
        <w:rPr>
          <w:rFonts w:ascii="Times New Roman" w:eastAsia="Times New Roman" w:hAnsi="Times New Roman" w:cs="Times New Roman"/>
          <w:color w:val="000000"/>
        </w:rPr>
        <w:t xml:space="preserve">the field map used for simulation. </w:t>
      </w:r>
    </w:p>
    <w:p w14:paraId="370CC3F0" w14:textId="03E8110E" w:rsidR="001655E4" w:rsidRDefault="001655E4" w:rsidP="00390C03">
      <w:pPr>
        <w:widowControl/>
        <w:tabs>
          <w:tab w:val="left" w:pos="567"/>
        </w:tabs>
        <w:spacing w:line="400" w:lineRule="exact"/>
        <w:rPr>
          <w:rFonts w:ascii="Times New Roman" w:eastAsia="宋体" w:hAnsi="Times New Roman" w:cs="Times New Roman"/>
          <w:color w:val="000000"/>
        </w:rPr>
      </w:pPr>
      <w:r w:rsidRPr="0001325D">
        <w:rPr>
          <w:rFonts w:ascii="Times New Roman" w:eastAsia="宋体" w:hAnsi="Times New Roman" w:cs="Times New Roman"/>
          <w:b/>
          <w:bCs/>
          <w:color w:val="000000"/>
        </w:rPr>
        <w:t xml:space="preserve">Figure </w:t>
      </w:r>
      <w:r w:rsidR="00390C03">
        <w:rPr>
          <w:rFonts w:ascii="Times New Roman" w:eastAsia="宋体" w:hAnsi="Times New Roman" w:cs="Times New Roman"/>
          <w:b/>
          <w:bCs/>
          <w:color w:val="000000"/>
        </w:rPr>
        <w:t>4</w:t>
      </w:r>
      <w:r w:rsidRPr="0001325D">
        <w:rPr>
          <w:rFonts w:ascii="Times New Roman" w:eastAsia="宋体" w:hAnsi="Times New Roman" w:cs="Times New Roman"/>
          <w:color w:val="000000"/>
        </w:rPr>
        <w:t>. The susceptibility artifact correction results were compared for b0 images of DWI-3T data. The edges extracted from the corresponding T1 reference images are overlaid over the corrected images. The 2nd and 5th rows show the corresponding absolute error maps between cycle back blip-UP and original UP. The 3nd and 6th rows show the corresponding absolute error maps between corrected UP and corrected DOWN.</w:t>
      </w:r>
    </w:p>
    <w:p w14:paraId="6E5FA117" w14:textId="05CE6036" w:rsidR="001655E4" w:rsidRDefault="00390C03" w:rsidP="00390C03">
      <w:pPr>
        <w:widowControl/>
        <w:tabs>
          <w:tab w:val="left" w:pos="567"/>
        </w:tabs>
        <w:spacing w:line="400" w:lineRule="exact"/>
        <w:rPr>
          <w:rFonts w:ascii="Times New Roman" w:eastAsia="Times New Roman" w:hAnsi="Times New Roman" w:cs="Times New Roman"/>
          <w:color w:val="000000"/>
        </w:rPr>
      </w:pPr>
      <w:r>
        <w:rPr>
          <w:rFonts w:ascii="Times New Roman" w:eastAsia="Times New Roman" w:hAnsi="Times New Roman" w:cs="Times New Roman"/>
          <w:b/>
          <w:color w:val="000000"/>
        </w:rPr>
        <w:t>Figure 5</w:t>
      </w:r>
      <w:r w:rsidR="001655E4">
        <w:rPr>
          <w:rFonts w:ascii="Times New Roman" w:eastAsia="Times New Roman" w:hAnsi="Times New Roman" w:cs="Times New Roman"/>
          <w:color w:val="000000"/>
        </w:rPr>
        <w:t xml:space="preserve">. The comparison of different susceptibility artifact </w:t>
      </w:r>
      <w:r w:rsidR="001655E4" w:rsidRPr="00D90902">
        <w:rPr>
          <w:rFonts w:ascii="Times New Roman" w:eastAsia="Times New Roman" w:hAnsi="Times New Roman" w:cs="Times New Roman"/>
          <w:color w:val="000000"/>
        </w:rPr>
        <w:t xml:space="preserve">correction </w:t>
      </w:r>
      <w:r w:rsidR="001655E4">
        <w:rPr>
          <w:rFonts w:ascii="Times New Roman" w:eastAsia="Times New Roman" w:hAnsi="Times New Roman" w:cs="Times New Roman"/>
          <w:color w:val="000000"/>
        </w:rPr>
        <w:t>methods for two slices of the fractional anisotropy (FA) and diffusion-encoded-color (DEC) maps. The rows from up to down show the b0 images, diffusion-weighted images, the FA and DEC maps.</w:t>
      </w:r>
      <w:r w:rsidR="001655E4">
        <w:rPr>
          <w:rFonts w:ascii="Times New Roman" w:eastAsia="Times New Roman" w:hAnsi="Times New Roman" w:cs="Times New Roman"/>
          <w:b/>
          <w:color w:val="000000"/>
        </w:rPr>
        <w:t xml:space="preserve"> </w:t>
      </w:r>
      <w:r w:rsidR="001655E4" w:rsidRPr="00D90902">
        <w:rPr>
          <w:rFonts w:ascii="Times New Roman" w:eastAsia="Times New Roman" w:hAnsi="Times New Roman" w:cs="Times New Roman"/>
          <w:bCs/>
          <w:color w:val="000000"/>
        </w:rPr>
        <w:t>The bottom four rows show the</w:t>
      </w:r>
      <w:r w:rsidR="001655E4">
        <w:rPr>
          <w:rFonts w:ascii="Times New Roman" w:eastAsia="Times New Roman" w:hAnsi="Times New Roman" w:cs="Times New Roman"/>
          <w:b/>
          <w:color w:val="000000"/>
        </w:rPr>
        <w:t xml:space="preserve"> </w:t>
      </w:r>
      <w:r w:rsidR="001655E4">
        <w:rPr>
          <w:rFonts w:ascii="Times New Roman" w:eastAsia="Times New Roman" w:hAnsi="Times New Roman" w:cs="Times New Roman"/>
          <w:color w:val="000000"/>
        </w:rPr>
        <w:t xml:space="preserve">b0 images, diffusion-weighted images, the FA and DEC maps for </w:t>
      </w:r>
      <w:r w:rsidR="001655E4">
        <w:rPr>
          <w:rFonts w:ascii="Times New Roman" w:eastAsia="Times New Roman" w:hAnsi="Times New Roman" w:cs="Times New Roman"/>
          <w:sz w:val="24"/>
          <w:szCs w:val="24"/>
        </w:rPr>
        <w:t>the slice that suffers from susceptibility artifacts close to the sinus.</w:t>
      </w:r>
    </w:p>
    <w:p w14:paraId="695CAD10" w14:textId="244FA66A" w:rsidR="001655E4" w:rsidRPr="009A3640" w:rsidRDefault="001655E4" w:rsidP="00390C03">
      <w:pPr>
        <w:spacing w:line="400" w:lineRule="exac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Figure </w:t>
      </w:r>
      <w:r w:rsidR="00390C03">
        <w:rPr>
          <w:rFonts w:ascii="Times New Roman" w:eastAsia="Times New Roman" w:hAnsi="Times New Roman" w:cs="Times New Roman"/>
          <w:b/>
          <w:color w:val="000000"/>
        </w:rPr>
        <w:t>6</w:t>
      </w:r>
      <w:r>
        <w:rPr>
          <w:rFonts w:ascii="Times New Roman" w:eastAsia="Times New Roman" w:hAnsi="Times New Roman" w:cs="Times New Roman"/>
          <w:b/>
          <w:color w:val="000000"/>
        </w:rPr>
        <w:t xml:space="preserve">. </w:t>
      </w:r>
      <w:r w:rsidRPr="000C47F5">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mparison of the correc</w:t>
      </w:r>
      <w:r w:rsidRPr="008C7200">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z w:val="24"/>
          <w:szCs w:val="24"/>
        </w:rPr>
        <w:t xml:space="preserve"> </w:t>
      </w:r>
      <w:r w:rsidRPr="008C7200">
        <w:rPr>
          <w:rFonts w:ascii="Times New Roman" w:eastAsia="Times New Roman" w:hAnsi="Times New Roman" w:cs="Times New Roman"/>
          <w:color w:val="000000"/>
          <w:sz w:val="24"/>
          <w:szCs w:val="24"/>
        </w:rPr>
        <w:t xml:space="preserve">results obtained by </w:t>
      </w:r>
      <w:r>
        <w:rPr>
          <w:rFonts w:ascii="Times New Roman" w:eastAsia="Times New Roman" w:hAnsi="Times New Roman" w:cs="Times New Roman"/>
          <w:color w:val="000000"/>
          <w:sz w:val="24"/>
          <w:szCs w:val="24"/>
        </w:rPr>
        <w:t>the different methods, including TOPUP</w:t>
      </w:r>
      <w:r>
        <w:rPr>
          <w:rFonts w:ascii="Times New Roman" w:eastAsia="Times New Roman" w:hAnsi="Times New Roman" w:cs="Times New Roman"/>
          <w:color w:val="000000"/>
          <w:sz w:val="24"/>
          <w:szCs w:val="24"/>
          <w:vertAlign w:val="superscript"/>
        </w:rPr>
        <w:t>16,17</w:t>
      </w:r>
      <w:r>
        <w:rPr>
          <w:rFonts w:ascii="Times New Roman" w:eastAsia="Times New Roman" w:hAnsi="Times New Roman" w:cs="Times New Roman"/>
          <w:color w:val="000000"/>
          <w:sz w:val="24"/>
          <w:szCs w:val="24"/>
        </w:rPr>
        <w:t>, Soan's,</w:t>
      </w:r>
      <w:r>
        <w:rPr>
          <w:rFonts w:ascii="Times New Roman" w:eastAsia="Times New Roman" w:hAnsi="Times New Roman" w:cs="Times New Roman"/>
          <w:color w:val="000000"/>
          <w:sz w:val="24"/>
          <w:szCs w:val="24"/>
          <w:vertAlign w:val="superscript"/>
        </w:rPr>
        <w:t>20</w:t>
      </w:r>
      <w:r>
        <w:rPr>
          <w:rFonts w:ascii="Times New Roman" w:eastAsia="Times New Roman" w:hAnsi="Times New Roman" w:cs="Times New Roman"/>
          <w:color w:val="000000"/>
          <w:sz w:val="24"/>
          <w:szCs w:val="24"/>
        </w:rPr>
        <w:t xml:space="preserve"> Benjamin's</w:t>
      </w:r>
      <w:r>
        <w:rPr>
          <w:rFonts w:ascii="Times New Roman" w:eastAsia="Times New Roman" w:hAnsi="Times New Roman" w:cs="Times New Roman"/>
          <w:color w:val="000000"/>
          <w:sz w:val="24"/>
          <w:szCs w:val="24"/>
          <w:vertAlign w:val="superscript"/>
        </w:rPr>
        <w:t>21</w:t>
      </w:r>
      <w:r>
        <w:rPr>
          <w:rFonts w:ascii="Times New Roman" w:eastAsia="Times New Roman" w:hAnsi="Times New Roman" w:cs="Times New Roman"/>
          <w:color w:val="000000"/>
          <w:sz w:val="24"/>
          <w:szCs w:val="24"/>
        </w:rPr>
        <w:t>, and UCRSF.</w:t>
      </w:r>
    </w:p>
    <w:p w14:paraId="5B7FF9B2" w14:textId="5DC700D6" w:rsidR="001655E4" w:rsidRDefault="001655E4" w:rsidP="00390C03">
      <w:pPr>
        <w:spacing w:line="400" w:lineRule="exact"/>
        <w:jc w:val="left"/>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Figure </w:t>
      </w:r>
      <w:r w:rsidR="00390C03">
        <w:rPr>
          <w:rFonts w:ascii="Times New Roman" w:eastAsia="Times New Roman" w:hAnsi="Times New Roman" w:cs="Times New Roman"/>
          <w:b/>
          <w:color w:val="000000"/>
        </w:rPr>
        <w:t>7</w:t>
      </w:r>
      <w:r>
        <w:rPr>
          <w:rFonts w:ascii="Times New Roman" w:eastAsia="Times New Roman" w:hAnsi="Times New Roman" w:cs="Times New Roman"/>
          <w:b/>
          <w:color w:val="000000"/>
        </w:rPr>
        <w:t>.</w:t>
      </w:r>
      <w:r>
        <w:rPr>
          <w:rFonts w:ascii="Times New Roman" w:eastAsia="Times New Roman" w:hAnsi="Times New Roman" w:cs="Times New Roman"/>
          <w:color w:val="000000"/>
          <w:sz w:val="24"/>
          <w:szCs w:val="24"/>
        </w:rPr>
        <w:t xml:space="preserve"> Comparison of the </w:t>
      </w:r>
      <w:r w:rsidRPr="000C47F5">
        <w:rPr>
          <w:rFonts w:ascii="Times New Roman" w:eastAsia="Times New Roman" w:hAnsi="Times New Roman" w:cs="Times New Roman"/>
          <w:color w:val="000000"/>
          <w:sz w:val="24"/>
          <w:szCs w:val="24"/>
        </w:rPr>
        <w:t xml:space="preserve">correction </w:t>
      </w:r>
      <w:r>
        <w:rPr>
          <w:rFonts w:ascii="Times New Roman" w:eastAsia="Times New Roman" w:hAnsi="Times New Roman" w:cs="Times New Roman"/>
          <w:color w:val="000000"/>
          <w:sz w:val="24"/>
          <w:szCs w:val="24"/>
        </w:rPr>
        <w:t>results for fractional anisotropy (FA) maps, and diffusion-encoded-color (DEC) maps based on different correction methods.</w:t>
      </w:r>
    </w:p>
    <w:p w14:paraId="156D660B" w14:textId="34A9215E" w:rsidR="00A24F7D" w:rsidRDefault="007C17B4" w:rsidP="00390C03">
      <w:pPr>
        <w:spacing w:line="400" w:lineRule="exact"/>
        <w:rPr>
          <w:rFonts w:ascii="Times New Roman" w:eastAsia="宋体" w:hAnsi="Times New Roman" w:cs="Times New Roman"/>
          <w:color w:val="000000"/>
        </w:rPr>
      </w:pPr>
      <w:r w:rsidRPr="00DD5A5D">
        <w:rPr>
          <w:rFonts w:ascii="Times New Roman" w:eastAsia="Times New Roman" w:hAnsi="Times New Roman" w:cs="Times New Roman"/>
          <w:b/>
          <w:color w:val="000000"/>
        </w:rPr>
        <w:t xml:space="preserve">Figure </w:t>
      </w:r>
      <w:r w:rsidR="00390C03">
        <w:rPr>
          <w:rFonts w:ascii="Times New Roman" w:eastAsia="宋体" w:hAnsi="Times New Roman" w:cs="Times New Roman"/>
          <w:b/>
          <w:color w:val="000000"/>
        </w:rPr>
        <w:t>8</w:t>
      </w:r>
      <w:r w:rsidRPr="00DD5A5D">
        <w:rPr>
          <w:rFonts w:ascii="Times New Roman" w:eastAsia="Times New Roman" w:hAnsi="Times New Roman" w:cs="Times New Roman"/>
          <w:b/>
          <w:color w:val="000000"/>
        </w:rPr>
        <w:t xml:space="preserve">. </w:t>
      </w:r>
      <w:r w:rsidRPr="00DD5A5D">
        <w:rPr>
          <w:rFonts w:ascii="Times New Roman" w:eastAsia="Times New Roman" w:hAnsi="Times New Roman" w:cs="Times New Roman"/>
          <w:color w:val="000000"/>
        </w:rPr>
        <w:t>The comparison of</w:t>
      </w:r>
      <w:r w:rsidRPr="00DD5A5D">
        <w:rPr>
          <w:rFonts w:ascii="Times New Roman" w:eastAsia="宋体" w:hAnsi="Times New Roman" w:cs="Times New Roman" w:hint="eastAsia"/>
          <w:color w:val="000000"/>
        </w:rPr>
        <w:t xml:space="preserve"> </w:t>
      </w:r>
      <w:r w:rsidRPr="00DD5A5D">
        <w:rPr>
          <w:rFonts w:ascii="Times New Roman" w:eastAsia="宋体" w:hAnsi="Times New Roman" w:cs="Times New Roman"/>
          <w:color w:val="000000"/>
        </w:rPr>
        <w:t xml:space="preserve">our proposed method </w:t>
      </w:r>
      <w:r w:rsidRPr="00DD5A5D">
        <w:rPr>
          <w:rFonts w:ascii="Times New Roman" w:eastAsia="宋体" w:hAnsi="Times New Roman" w:cs="Times New Roman" w:hint="eastAsia"/>
          <w:color w:val="000000"/>
        </w:rPr>
        <w:t>with</w:t>
      </w:r>
      <w:r w:rsidRPr="00DD5A5D">
        <w:rPr>
          <w:rFonts w:ascii="Times New Roman" w:eastAsia="宋体" w:hAnsi="Times New Roman" w:cs="Times New Roman"/>
          <w:color w:val="000000"/>
        </w:rPr>
        <w:t xml:space="preserve"> or without </w:t>
      </w:r>
      <w:r>
        <w:rPr>
          <w:rFonts w:ascii="Times New Roman" w:eastAsia="宋体" w:hAnsi="Times New Roman" w:cs="Times New Roman"/>
          <w:color w:val="000000"/>
        </w:rPr>
        <w:t>BPM module.</w:t>
      </w:r>
    </w:p>
    <w:p w14:paraId="6C09134C" w14:textId="460E1511" w:rsidR="007C17B4" w:rsidRDefault="007C17B4" w:rsidP="00390C03">
      <w:pPr>
        <w:spacing w:line="400" w:lineRule="exac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Figure </w:t>
      </w:r>
      <w:r w:rsidR="00390C03">
        <w:rPr>
          <w:rFonts w:ascii="Times New Roman" w:eastAsia="Times New Roman" w:hAnsi="Times New Roman" w:cs="Times New Roman"/>
          <w:b/>
          <w:color w:val="000000"/>
        </w:rPr>
        <w:t>9</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The comparison of our proposed method with </w:t>
      </w:r>
      <w:r w:rsidRPr="0020218D">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without the cycle-consistency loss for our laboratory DWI-7T and HCP DWI-3T test data. On the far right is the reference and the corresponding Quantitative comparison</w:t>
      </w:r>
      <w:sdt>
        <w:sdtPr>
          <w:tag w:val="goog_rdk_495"/>
          <w:id w:val="117114063"/>
        </w:sdtPr>
        <w:sdtEndPr/>
        <w:sdtContent>
          <w:r>
            <w:rPr>
              <w:rFonts w:ascii="Times New Roman" w:eastAsia="Times New Roman" w:hAnsi="Times New Roman" w:cs="Times New Roman"/>
              <w:color w:val="000000"/>
            </w:rPr>
            <w:t xml:space="preserve"> </w:t>
          </w:r>
        </w:sdtContent>
      </w:sdt>
      <w:r>
        <w:rPr>
          <w:rFonts w:ascii="Times New Roman" w:eastAsia="Times New Roman" w:hAnsi="Times New Roman" w:cs="Times New Roman"/>
          <w:color w:val="000000"/>
        </w:rPr>
        <w:t>(SSIM) for a slice of HCP DWI-3T test data</w:t>
      </w:r>
    </w:p>
    <w:p w14:paraId="22F73475" w14:textId="6219D3CF" w:rsidR="007C17B4" w:rsidRPr="001655E4" w:rsidRDefault="007C17B4" w:rsidP="00390C03">
      <w:pPr>
        <w:spacing w:line="400" w:lineRule="exact"/>
      </w:pPr>
      <w:r>
        <w:rPr>
          <w:rFonts w:ascii="Times New Roman" w:eastAsia="Times New Roman" w:hAnsi="Times New Roman" w:cs="Times New Roman"/>
          <w:b/>
          <w:color w:val="000000"/>
        </w:rPr>
        <w:t xml:space="preserve">Figure </w:t>
      </w:r>
      <w:r w:rsidR="00390C03">
        <w:rPr>
          <w:rFonts w:ascii="Times New Roman" w:eastAsia="Times New Roman" w:hAnsi="Times New Roman" w:cs="Times New Roman"/>
          <w:b/>
          <w:color w:val="000000"/>
        </w:rPr>
        <w:t>10</w:t>
      </w:r>
      <w:r>
        <w:rPr>
          <w:rFonts w:ascii="Times New Roman" w:eastAsia="Times New Roman" w:hAnsi="Times New Roman" w:cs="Times New Roman"/>
          <w:b/>
          <w:color w:val="000000"/>
        </w:rPr>
        <w:t xml:space="preserve">. </w:t>
      </w:r>
      <w:r w:rsidRPr="0020218D">
        <w:rPr>
          <w:rFonts w:ascii="Times New Roman" w:eastAsia="Times New Roman" w:hAnsi="Times New Roman" w:cs="Times New Roman"/>
          <w:color w:val="000000"/>
        </w:rPr>
        <w:t>Di</w:t>
      </w:r>
      <w:r>
        <w:rPr>
          <w:rFonts w:ascii="Times New Roman" w:eastAsia="Times New Roman" w:hAnsi="Times New Roman" w:cs="Times New Roman"/>
          <w:color w:val="000000"/>
        </w:rPr>
        <w:t>fferent density compensation results are shown in the first row: a shows the corrected image without density compensation; b and c show the corrected image</w:t>
      </w:r>
      <w:sdt>
        <w:sdtPr>
          <w:tag w:val="goog_rdk_500"/>
          <w:id w:val="128677559"/>
        </w:sdtPr>
        <w:sdtEndPr/>
        <w:sdtContent>
          <w:r>
            <w:rPr>
              <w:rFonts w:ascii="Times New Roman" w:eastAsia="Times New Roman" w:hAnsi="Times New Roman" w:cs="Times New Roman"/>
              <w:color w:val="000000"/>
            </w:rPr>
            <w:t xml:space="preserve"> obtained</w:t>
          </w:r>
        </w:sdtContent>
      </w:sdt>
      <w:r>
        <w:rPr>
          <w:rFonts w:ascii="Times New Roman" w:eastAsia="Times New Roman" w:hAnsi="Times New Roman" w:cs="Times New Roman"/>
          <w:color w:val="000000"/>
        </w:rPr>
        <w:t xml:space="preserve"> with J</w:t>
      </w:r>
      <w:r>
        <w:rPr>
          <w:rFonts w:ascii="Times New Roman" w:eastAsia="Times New Roman" w:hAnsi="Times New Roman" w:cs="Times New Roman"/>
          <w:color w:val="000000"/>
          <w:vertAlign w:val="subscript"/>
        </w:rPr>
        <w:t>field</w:t>
      </w:r>
      <w:r>
        <w:rPr>
          <w:rFonts w:ascii="Times New Roman" w:eastAsia="Times New Roman" w:hAnsi="Times New Roman" w:cs="Times New Roman"/>
          <w:color w:val="000000"/>
        </w:rPr>
        <w:t xml:space="preserve"> and J</w:t>
      </w:r>
      <w:r>
        <w:rPr>
          <w:rFonts w:ascii="Times New Roman" w:eastAsia="Times New Roman" w:hAnsi="Times New Roman" w:cs="Times New Roman"/>
          <w:color w:val="000000"/>
          <w:vertAlign w:val="subscript"/>
        </w:rPr>
        <w:t>RPG</w:t>
      </w:r>
      <w:r>
        <w:rPr>
          <w:rFonts w:ascii="Times New Roman" w:eastAsia="Times New Roman" w:hAnsi="Times New Roman" w:cs="Times New Roman"/>
          <w:color w:val="000000"/>
        </w:rPr>
        <w:t xml:space="preserve">, density compensation method, respectively. </w:t>
      </w:r>
      <w:r w:rsidRPr="0020218D">
        <w:rPr>
          <w:rFonts w:ascii="Times New Roman" w:eastAsia="Times New Roman" w:hAnsi="Times New Roman" w:cs="Times New Roman"/>
          <w:color w:val="000000"/>
        </w:rPr>
        <w:t xml:space="preserve">In addition, </w:t>
      </w:r>
      <w:r>
        <w:rPr>
          <w:rFonts w:ascii="Times New Roman" w:eastAsia="Times New Roman" w:hAnsi="Times New Roman" w:cs="Times New Roman"/>
          <w:color w:val="000000"/>
        </w:rPr>
        <w:t xml:space="preserve">in d FSE image </w:t>
      </w:r>
      <w:r w:rsidRPr="0020218D">
        <w:rPr>
          <w:rFonts w:ascii="Times New Roman" w:eastAsia="Times New Roman" w:hAnsi="Times New Roman" w:cs="Times New Roman"/>
          <w:color w:val="000000"/>
        </w:rPr>
        <w:t xml:space="preserve">is presented for </w:t>
      </w:r>
      <w:r>
        <w:rPr>
          <w:rFonts w:ascii="Times New Roman" w:eastAsia="Times New Roman" w:hAnsi="Times New Roman" w:cs="Times New Roman"/>
          <w:color w:val="000000"/>
        </w:rPr>
        <w:t xml:space="preserve">reference. The second row </w:t>
      </w:r>
      <w:r w:rsidRPr="0020218D">
        <w:rPr>
          <w:rFonts w:ascii="Times New Roman" w:eastAsia="Times New Roman" w:hAnsi="Times New Roman" w:cs="Times New Roman"/>
          <w:color w:val="000000"/>
        </w:rPr>
        <w:t xml:space="preserve">presents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lastRenderedPageBreak/>
        <w:t>quantitative comparison between no weight, J</w:t>
      </w:r>
      <w:r>
        <w:rPr>
          <w:rFonts w:ascii="Times New Roman" w:eastAsia="Times New Roman" w:hAnsi="Times New Roman" w:cs="Times New Roman"/>
          <w:color w:val="000000"/>
          <w:vertAlign w:val="subscript"/>
        </w:rPr>
        <w:t>field</w:t>
      </w:r>
      <w:r>
        <w:rPr>
          <w:rFonts w:ascii="Times New Roman" w:eastAsia="Times New Roman" w:hAnsi="Times New Roman" w:cs="Times New Roman"/>
          <w:color w:val="000000"/>
        </w:rPr>
        <w:t xml:space="preserve"> weight and J</w:t>
      </w:r>
      <w:r>
        <w:rPr>
          <w:rFonts w:ascii="Times New Roman" w:eastAsia="Times New Roman" w:hAnsi="Times New Roman" w:cs="Times New Roman"/>
          <w:color w:val="000000"/>
          <w:vertAlign w:val="subscript"/>
        </w:rPr>
        <w:t>RPG</w:t>
      </w:r>
      <w:r>
        <w:rPr>
          <w:rFonts w:ascii="Times New Roman" w:eastAsia="Times New Roman" w:hAnsi="Times New Roman" w:cs="Times New Roman"/>
          <w:color w:val="000000"/>
        </w:rPr>
        <w:t xml:space="preserve"> weight </w:t>
      </w:r>
      <w:r w:rsidRPr="0020218D">
        <w:rPr>
          <w:rFonts w:ascii="Times New Roman" w:eastAsia="Times New Roman" w:hAnsi="Times New Roman" w:cs="Times New Roman"/>
          <w:color w:val="000000"/>
        </w:rPr>
        <w:t>density compensation methods</w:t>
      </w:r>
      <w:r>
        <w:rPr>
          <w:rFonts w:ascii="Times New Roman" w:eastAsia="Times New Roman" w:hAnsi="Times New Roman" w:cs="Times New Roman"/>
          <w:color w:val="000000"/>
        </w:rPr>
        <w:t>.</w:t>
      </w:r>
    </w:p>
    <w:sectPr w:rsidR="007C17B4" w:rsidRPr="001655E4" w:rsidSect="000E1AF4">
      <w:pgSz w:w="11906" w:h="16838" w:code="9"/>
      <w:pgMar w:top="1304" w:right="1134" w:bottom="1134" w:left="130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ārtiņš Otikovs" w:date="2022-04-24T04:42:00Z" w:initials="">
    <w:p w14:paraId="1D935F08" w14:textId="77777777" w:rsidR="009B5F1F" w:rsidRDefault="009B5F1F" w:rsidP="00863E6C">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Here we repeat the same statement as above, but instead of using "field map", we use the term of "displacement map".</w:t>
      </w:r>
    </w:p>
  </w:comment>
  <w:comment w:id="13" w:author="Mārtiņš Otikovs" w:date="2022-04-24T04:44:00Z" w:initials="">
    <w:p w14:paraId="39B171D9" w14:textId="77777777" w:rsidR="009B5F1F" w:rsidRDefault="009B5F1F" w:rsidP="00863E6C">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This sentence might need a reference, particularly as you say "always".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935F08" w15:done="0"/>
  <w15:commentEx w15:paraId="39B171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8B6C" w16cex:dateUtc="2022-04-23T20:42:00Z"/>
  <w16cex:commentExtensible w16cex:durableId="26138B6B" w16cex:dateUtc="2022-04-23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935F08" w16cid:durableId="26138B6C"/>
  <w16cid:commentId w16cid:paraId="39B171D9" w16cid:durableId="26138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1D40" w14:textId="77777777" w:rsidR="00385F5E" w:rsidRDefault="00385F5E" w:rsidP="00520B8E">
      <w:r>
        <w:separator/>
      </w:r>
    </w:p>
  </w:endnote>
  <w:endnote w:type="continuationSeparator" w:id="0">
    <w:p w14:paraId="3E17B7B6" w14:textId="77777777" w:rsidR="00385F5E" w:rsidRDefault="00385F5E" w:rsidP="0052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5254" w14:textId="77777777" w:rsidR="00385F5E" w:rsidRDefault="00385F5E" w:rsidP="00520B8E">
      <w:r>
        <w:separator/>
      </w:r>
    </w:p>
  </w:footnote>
  <w:footnote w:type="continuationSeparator" w:id="0">
    <w:p w14:paraId="2B6834F6" w14:textId="77777777" w:rsidR="00385F5E" w:rsidRDefault="00385F5E" w:rsidP="00520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A22C9"/>
    <w:multiLevelType w:val="multilevel"/>
    <w:tmpl w:val="516A22C9"/>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916407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鲍 qingjia">
    <w15:presenceInfo w15:providerId="Windows Live" w15:userId="ecdcd0e35e608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hideSpellingErrors/>
  <w:hideGrammaticalErrors/>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1NzYxMjIyNDC3NDJV0lEKTi0uzszPAykwtKwFAM2DKXUt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92sz926dtfsle9v045vaxr0esddesv5xt0&quot;&gt;topup_EndNote_new&lt;record-ids&gt;&lt;item&gt;31&lt;/item&gt;&lt;item&gt;33&lt;/item&gt;&lt;item&gt;34&lt;/item&gt;&lt;item&gt;36&lt;/item&gt;&lt;item&gt;37&lt;/item&gt;&lt;item&gt;38&lt;/item&gt;&lt;item&gt;39&lt;/item&gt;&lt;item&gt;41&lt;/item&gt;&lt;item&gt;42&lt;/item&gt;&lt;item&gt;43&lt;/item&gt;&lt;item&gt;49&lt;/item&gt;&lt;item&gt;50&lt;/item&gt;&lt;item&gt;52&lt;/item&gt;&lt;item&gt;55&lt;/item&gt;&lt;item&gt;56&lt;/item&gt;&lt;item&gt;59&lt;/item&gt;&lt;item&gt;63&lt;/item&gt;&lt;item&gt;68&lt;/item&gt;&lt;item&gt;69&lt;/item&gt;&lt;item&gt;71&lt;/item&gt;&lt;item&gt;72&lt;/item&gt;&lt;item&gt;73&lt;/item&gt;&lt;item&gt;74&lt;/item&gt;&lt;item&gt;75&lt;/item&gt;&lt;item&gt;76&lt;/item&gt;&lt;item&gt;77&lt;/item&gt;&lt;item&gt;78&lt;/item&gt;&lt;item&gt;79&lt;/item&gt;&lt;item&gt;80&lt;/item&gt;&lt;item&gt;81&lt;/item&gt;&lt;item&gt;82&lt;/item&gt;&lt;item&gt;85&lt;/item&gt;&lt;item&gt;86&lt;/item&gt;&lt;item&gt;88&lt;/item&gt;&lt;item&gt;89&lt;/item&gt;&lt;item&gt;90&lt;/item&gt;&lt;item&gt;91&lt;/item&gt;&lt;item&gt;92&lt;/item&gt;&lt;item&gt;93&lt;/item&gt;&lt;item&gt;95&lt;/item&gt;&lt;item&gt;98&lt;/item&gt;&lt;item&gt;99&lt;/item&gt;&lt;/record-ids&gt;&lt;/item&gt;&lt;/Libraries&gt;"/>
  </w:docVars>
  <w:rsids>
    <w:rsidRoot w:val="007379ED"/>
    <w:rsid w:val="00004C82"/>
    <w:rsid w:val="00005CDD"/>
    <w:rsid w:val="0001153C"/>
    <w:rsid w:val="00012194"/>
    <w:rsid w:val="00013405"/>
    <w:rsid w:val="00013790"/>
    <w:rsid w:val="000147DF"/>
    <w:rsid w:val="0001480E"/>
    <w:rsid w:val="0001657A"/>
    <w:rsid w:val="00016CB3"/>
    <w:rsid w:val="000172C9"/>
    <w:rsid w:val="00021974"/>
    <w:rsid w:val="000231BB"/>
    <w:rsid w:val="00024162"/>
    <w:rsid w:val="0002650D"/>
    <w:rsid w:val="000312A1"/>
    <w:rsid w:val="00032CAB"/>
    <w:rsid w:val="000332CF"/>
    <w:rsid w:val="0003426B"/>
    <w:rsid w:val="00040BA2"/>
    <w:rsid w:val="00040BA9"/>
    <w:rsid w:val="00040F3F"/>
    <w:rsid w:val="000412C9"/>
    <w:rsid w:val="00042727"/>
    <w:rsid w:val="00043C2A"/>
    <w:rsid w:val="000440A0"/>
    <w:rsid w:val="00045AAB"/>
    <w:rsid w:val="00046BE7"/>
    <w:rsid w:val="00053AF6"/>
    <w:rsid w:val="0005793B"/>
    <w:rsid w:val="000608F5"/>
    <w:rsid w:val="00061395"/>
    <w:rsid w:val="0006141D"/>
    <w:rsid w:val="0006156E"/>
    <w:rsid w:val="000617C1"/>
    <w:rsid w:val="00061D7E"/>
    <w:rsid w:val="00062C05"/>
    <w:rsid w:val="00065921"/>
    <w:rsid w:val="00070944"/>
    <w:rsid w:val="00073312"/>
    <w:rsid w:val="00073501"/>
    <w:rsid w:val="00074912"/>
    <w:rsid w:val="0007642D"/>
    <w:rsid w:val="00077056"/>
    <w:rsid w:val="00080BC8"/>
    <w:rsid w:val="0008150F"/>
    <w:rsid w:val="00084A48"/>
    <w:rsid w:val="00092FB8"/>
    <w:rsid w:val="00093826"/>
    <w:rsid w:val="00093E9C"/>
    <w:rsid w:val="000A0AF1"/>
    <w:rsid w:val="000A0EEA"/>
    <w:rsid w:val="000A306E"/>
    <w:rsid w:val="000A30BD"/>
    <w:rsid w:val="000A5929"/>
    <w:rsid w:val="000B0477"/>
    <w:rsid w:val="000B17EE"/>
    <w:rsid w:val="000B213A"/>
    <w:rsid w:val="000B2E01"/>
    <w:rsid w:val="000C0296"/>
    <w:rsid w:val="000C073C"/>
    <w:rsid w:val="000C0743"/>
    <w:rsid w:val="000C15B3"/>
    <w:rsid w:val="000C440F"/>
    <w:rsid w:val="000C52CF"/>
    <w:rsid w:val="000C559D"/>
    <w:rsid w:val="000C69FC"/>
    <w:rsid w:val="000C6B30"/>
    <w:rsid w:val="000D0214"/>
    <w:rsid w:val="000D28DE"/>
    <w:rsid w:val="000D3047"/>
    <w:rsid w:val="000D3B76"/>
    <w:rsid w:val="000D49AF"/>
    <w:rsid w:val="000D5739"/>
    <w:rsid w:val="000D690A"/>
    <w:rsid w:val="000D72B6"/>
    <w:rsid w:val="000E0CF5"/>
    <w:rsid w:val="000E1AF4"/>
    <w:rsid w:val="000E7B18"/>
    <w:rsid w:val="000F0533"/>
    <w:rsid w:val="000F12AC"/>
    <w:rsid w:val="000F185A"/>
    <w:rsid w:val="000F2030"/>
    <w:rsid w:val="000F297E"/>
    <w:rsid w:val="000F6107"/>
    <w:rsid w:val="00100D5E"/>
    <w:rsid w:val="00103273"/>
    <w:rsid w:val="00103D56"/>
    <w:rsid w:val="00105AD5"/>
    <w:rsid w:val="0010610F"/>
    <w:rsid w:val="001061CC"/>
    <w:rsid w:val="00112BDF"/>
    <w:rsid w:val="00113D62"/>
    <w:rsid w:val="00114C84"/>
    <w:rsid w:val="00115A28"/>
    <w:rsid w:val="00121D13"/>
    <w:rsid w:val="00121D65"/>
    <w:rsid w:val="00126B0A"/>
    <w:rsid w:val="00126BF5"/>
    <w:rsid w:val="00127863"/>
    <w:rsid w:val="00127D9B"/>
    <w:rsid w:val="0013071B"/>
    <w:rsid w:val="0013155A"/>
    <w:rsid w:val="001316B7"/>
    <w:rsid w:val="00131963"/>
    <w:rsid w:val="00132E9C"/>
    <w:rsid w:val="00132EF8"/>
    <w:rsid w:val="001335F5"/>
    <w:rsid w:val="001366D1"/>
    <w:rsid w:val="001367F1"/>
    <w:rsid w:val="001406A1"/>
    <w:rsid w:val="00140EAD"/>
    <w:rsid w:val="0014292B"/>
    <w:rsid w:val="0014315A"/>
    <w:rsid w:val="00143FC3"/>
    <w:rsid w:val="00145854"/>
    <w:rsid w:val="001465FE"/>
    <w:rsid w:val="00146F6C"/>
    <w:rsid w:val="00147691"/>
    <w:rsid w:val="00147A9B"/>
    <w:rsid w:val="0015093E"/>
    <w:rsid w:val="0015189F"/>
    <w:rsid w:val="001536CF"/>
    <w:rsid w:val="001539E3"/>
    <w:rsid w:val="00153D63"/>
    <w:rsid w:val="0015450D"/>
    <w:rsid w:val="00154E5E"/>
    <w:rsid w:val="001560E3"/>
    <w:rsid w:val="00157143"/>
    <w:rsid w:val="001655E4"/>
    <w:rsid w:val="00167C1C"/>
    <w:rsid w:val="001722FF"/>
    <w:rsid w:val="00172A5E"/>
    <w:rsid w:val="00172D2A"/>
    <w:rsid w:val="00174929"/>
    <w:rsid w:val="00175C11"/>
    <w:rsid w:val="0019028C"/>
    <w:rsid w:val="00191EB1"/>
    <w:rsid w:val="00193636"/>
    <w:rsid w:val="00193A08"/>
    <w:rsid w:val="00193B26"/>
    <w:rsid w:val="00194A17"/>
    <w:rsid w:val="001960E1"/>
    <w:rsid w:val="00196D44"/>
    <w:rsid w:val="00197505"/>
    <w:rsid w:val="00197829"/>
    <w:rsid w:val="001A0550"/>
    <w:rsid w:val="001A3085"/>
    <w:rsid w:val="001A3BF4"/>
    <w:rsid w:val="001A3E08"/>
    <w:rsid w:val="001A40A6"/>
    <w:rsid w:val="001A6207"/>
    <w:rsid w:val="001B15ED"/>
    <w:rsid w:val="001B4765"/>
    <w:rsid w:val="001B54D2"/>
    <w:rsid w:val="001B77DA"/>
    <w:rsid w:val="001C1239"/>
    <w:rsid w:val="001C1476"/>
    <w:rsid w:val="001C3881"/>
    <w:rsid w:val="001C428F"/>
    <w:rsid w:val="001C61D9"/>
    <w:rsid w:val="001C63E0"/>
    <w:rsid w:val="001C6B38"/>
    <w:rsid w:val="001C7B58"/>
    <w:rsid w:val="001D01D4"/>
    <w:rsid w:val="001D0461"/>
    <w:rsid w:val="001D1C37"/>
    <w:rsid w:val="001D3D6E"/>
    <w:rsid w:val="001D4319"/>
    <w:rsid w:val="001D54FA"/>
    <w:rsid w:val="001D60DE"/>
    <w:rsid w:val="001D66EE"/>
    <w:rsid w:val="001D6CE0"/>
    <w:rsid w:val="001E1A81"/>
    <w:rsid w:val="001F0AF8"/>
    <w:rsid w:val="001F0B07"/>
    <w:rsid w:val="001F4B47"/>
    <w:rsid w:val="001F5C7A"/>
    <w:rsid w:val="00200D12"/>
    <w:rsid w:val="0020237D"/>
    <w:rsid w:val="0020328A"/>
    <w:rsid w:val="0020335A"/>
    <w:rsid w:val="00204BDB"/>
    <w:rsid w:val="0020602F"/>
    <w:rsid w:val="00206473"/>
    <w:rsid w:val="00210CC3"/>
    <w:rsid w:val="0021371B"/>
    <w:rsid w:val="00214089"/>
    <w:rsid w:val="00214AD8"/>
    <w:rsid w:val="00215BDC"/>
    <w:rsid w:val="002217E2"/>
    <w:rsid w:val="00226187"/>
    <w:rsid w:val="00226F77"/>
    <w:rsid w:val="002302EA"/>
    <w:rsid w:val="00230DED"/>
    <w:rsid w:val="0023110B"/>
    <w:rsid w:val="002313D2"/>
    <w:rsid w:val="002343FE"/>
    <w:rsid w:val="00235430"/>
    <w:rsid w:val="00235596"/>
    <w:rsid w:val="002366A7"/>
    <w:rsid w:val="002370F2"/>
    <w:rsid w:val="00240193"/>
    <w:rsid w:val="00241E5E"/>
    <w:rsid w:val="0024352E"/>
    <w:rsid w:val="00246DB0"/>
    <w:rsid w:val="00246F9E"/>
    <w:rsid w:val="00247CC6"/>
    <w:rsid w:val="00251080"/>
    <w:rsid w:val="002532E1"/>
    <w:rsid w:val="0025532D"/>
    <w:rsid w:val="002561C6"/>
    <w:rsid w:val="002562C2"/>
    <w:rsid w:val="00256C7F"/>
    <w:rsid w:val="00262574"/>
    <w:rsid w:val="00262D65"/>
    <w:rsid w:val="00265C92"/>
    <w:rsid w:val="00266047"/>
    <w:rsid w:val="0027290B"/>
    <w:rsid w:val="00272955"/>
    <w:rsid w:val="00275529"/>
    <w:rsid w:val="002766B7"/>
    <w:rsid w:val="00277264"/>
    <w:rsid w:val="00280C3D"/>
    <w:rsid w:val="002817AB"/>
    <w:rsid w:val="00284FF9"/>
    <w:rsid w:val="00296DCF"/>
    <w:rsid w:val="002A0007"/>
    <w:rsid w:val="002A19CF"/>
    <w:rsid w:val="002A3C6B"/>
    <w:rsid w:val="002A56E5"/>
    <w:rsid w:val="002A5DE1"/>
    <w:rsid w:val="002A6AA1"/>
    <w:rsid w:val="002A6CE0"/>
    <w:rsid w:val="002A7CF0"/>
    <w:rsid w:val="002B1D1B"/>
    <w:rsid w:val="002B293C"/>
    <w:rsid w:val="002B328E"/>
    <w:rsid w:val="002B4D11"/>
    <w:rsid w:val="002B5ABF"/>
    <w:rsid w:val="002B74ED"/>
    <w:rsid w:val="002B7736"/>
    <w:rsid w:val="002B7EE8"/>
    <w:rsid w:val="002C12F9"/>
    <w:rsid w:val="002C1610"/>
    <w:rsid w:val="002C1B5B"/>
    <w:rsid w:val="002C6E60"/>
    <w:rsid w:val="002D05F2"/>
    <w:rsid w:val="002D306A"/>
    <w:rsid w:val="002D320D"/>
    <w:rsid w:val="002E04F6"/>
    <w:rsid w:val="002E5E90"/>
    <w:rsid w:val="002E7648"/>
    <w:rsid w:val="002F0DD1"/>
    <w:rsid w:val="002F1454"/>
    <w:rsid w:val="002F38AE"/>
    <w:rsid w:val="00300560"/>
    <w:rsid w:val="00307CA9"/>
    <w:rsid w:val="00310FD4"/>
    <w:rsid w:val="00311A3C"/>
    <w:rsid w:val="00312615"/>
    <w:rsid w:val="00313C13"/>
    <w:rsid w:val="003152C1"/>
    <w:rsid w:val="00316611"/>
    <w:rsid w:val="00316C7A"/>
    <w:rsid w:val="00320246"/>
    <w:rsid w:val="00321016"/>
    <w:rsid w:val="003228E1"/>
    <w:rsid w:val="00325EE3"/>
    <w:rsid w:val="00330504"/>
    <w:rsid w:val="003315DE"/>
    <w:rsid w:val="00332B31"/>
    <w:rsid w:val="003343F6"/>
    <w:rsid w:val="00335611"/>
    <w:rsid w:val="003473BD"/>
    <w:rsid w:val="003501CC"/>
    <w:rsid w:val="003522FE"/>
    <w:rsid w:val="00353AAE"/>
    <w:rsid w:val="003562E3"/>
    <w:rsid w:val="003601A6"/>
    <w:rsid w:val="00363FC1"/>
    <w:rsid w:val="00372202"/>
    <w:rsid w:val="00373295"/>
    <w:rsid w:val="00373977"/>
    <w:rsid w:val="00374ADD"/>
    <w:rsid w:val="00374F87"/>
    <w:rsid w:val="00374FC2"/>
    <w:rsid w:val="00375686"/>
    <w:rsid w:val="00375824"/>
    <w:rsid w:val="00376A12"/>
    <w:rsid w:val="003804CC"/>
    <w:rsid w:val="00383232"/>
    <w:rsid w:val="00384543"/>
    <w:rsid w:val="00385F5E"/>
    <w:rsid w:val="003865B6"/>
    <w:rsid w:val="003877CC"/>
    <w:rsid w:val="0039089F"/>
    <w:rsid w:val="00390C03"/>
    <w:rsid w:val="0039201E"/>
    <w:rsid w:val="0039435A"/>
    <w:rsid w:val="00395180"/>
    <w:rsid w:val="00397A0A"/>
    <w:rsid w:val="00397F09"/>
    <w:rsid w:val="003A0296"/>
    <w:rsid w:val="003A3FCA"/>
    <w:rsid w:val="003A4A28"/>
    <w:rsid w:val="003A617A"/>
    <w:rsid w:val="003A79CF"/>
    <w:rsid w:val="003B08BC"/>
    <w:rsid w:val="003B4235"/>
    <w:rsid w:val="003B4FFD"/>
    <w:rsid w:val="003B6670"/>
    <w:rsid w:val="003B7E5C"/>
    <w:rsid w:val="003C1763"/>
    <w:rsid w:val="003C6F63"/>
    <w:rsid w:val="003C71ED"/>
    <w:rsid w:val="003D38EF"/>
    <w:rsid w:val="003D3C24"/>
    <w:rsid w:val="003D4096"/>
    <w:rsid w:val="003D6797"/>
    <w:rsid w:val="003E1269"/>
    <w:rsid w:val="003E239A"/>
    <w:rsid w:val="003E339F"/>
    <w:rsid w:val="003E3C8F"/>
    <w:rsid w:val="003F0210"/>
    <w:rsid w:val="003F28CC"/>
    <w:rsid w:val="003F3CF2"/>
    <w:rsid w:val="003F40E5"/>
    <w:rsid w:val="003F4C94"/>
    <w:rsid w:val="003F5C98"/>
    <w:rsid w:val="003F6056"/>
    <w:rsid w:val="00401591"/>
    <w:rsid w:val="00402F7E"/>
    <w:rsid w:val="0040362C"/>
    <w:rsid w:val="004040E2"/>
    <w:rsid w:val="004045F4"/>
    <w:rsid w:val="00405D24"/>
    <w:rsid w:val="00407203"/>
    <w:rsid w:val="0040765E"/>
    <w:rsid w:val="00407F15"/>
    <w:rsid w:val="00410419"/>
    <w:rsid w:val="004116E3"/>
    <w:rsid w:val="00413F91"/>
    <w:rsid w:val="00415592"/>
    <w:rsid w:val="00416E45"/>
    <w:rsid w:val="00420BDE"/>
    <w:rsid w:val="00421086"/>
    <w:rsid w:val="004211B5"/>
    <w:rsid w:val="004223CF"/>
    <w:rsid w:val="004224FA"/>
    <w:rsid w:val="00422D1B"/>
    <w:rsid w:val="004236E6"/>
    <w:rsid w:val="0042586D"/>
    <w:rsid w:val="00431574"/>
    <w:rsid w:val="0043211D"/>
    <w:rsid w:val="00432AF7"/>
    <w:rsid w:val="00435757"/>
    <w:rsid w:val="00436304"/>
    <w:rsid w:val="004364B7"/>
    <w:rsid w:val="004365D6"/>
    <w:rsid w:val="00436BDE"/>
    <w:rsid w:val="00441772"/>
    <w:rsid w:val="0044178E"/>
    <w:rsid w:val="00444135"/>
    <w:rsid w:val="004445E0"/>
    <w:rsid w:val="0044476B"/>
    <w:rsid w:val="00445EC3"/>
    <w:rsid w:val="004470F4"/>
    <w:rsid w:val="00450500"/>
    <w:rsid w:val="004542B4"/>
    <w:rsid w:val="00455448"/>
    <w:rsid w:val="00455DFB"/>
    <w:rsid w:val="0045655E"/>
    <w:rsid w:val="00456AD4"/>
    <w:rsid w:val="00456D6C"/>
    <w:rsid w:val="004571B1"/>
    <w:rsid w:val="00457C1C"/>
    <w:rsid w:val="0046037C"/>
    <w:rsid w:val="00460891"/>
    <w:rsid w:val="00460FE6"/>
    <w:rsid w:val="004628E4"/>
    <w:rsid w:val="00464ADC"/>
    <w:rsid w:val="0046747E"/>
    <w:rsid w:val="00467EC8"/>
    <w:rsid w:val="004722C0"/>
    <w:rsid w:val="0047236F"/>
    <w:rsid w:val="00472DA3"/>
    <w:rsid w:val="0047430F"/>
    <w:rsid w:val="00474BA2"/>
    <w:rsid w:val="00474EC7"/>
    <w:rsid w:val="00475F4D"/>
    <w:rsid w:val="00476932"/>
    <w:rsid w:val="00477F0E"/>
    <w:rsid w:val="004818C6"/>
    <w:rsid w:val="004825B0"/>
    <w:rsid w:val="0048270C"/>
    <w:rsid w:val="0048305D"/>
    <w:rsid w:val="00483B55"/>
    <w:rsid w:val="00484103"/>
    <w:rsid w:val="004860F7"/>
    <w:rsid w:val="00491BFC"/>
    <w:rsid w:val="00493563"/>
    <w:rsid w:val="00494F1D"/>
    <w:rsid w:val="004962E8"/>
    <w:rsid w:val="0049669B"/>
    <w:rsid w:val="00497783"/>
    <w:rsid w:val="004979B4"/>
    <w:rsid w:val="004A058B"/>
    <w:rsid w:val="004A0E67"/>
    <w:rsid w:val="004A1C41"/>
    <w:rsid w:val="004A32E6"/>
    <w:rsid w:val="004B0990"/>
    <w:rsid w:val="004B0B6C"/>
    <w:rsid w:val="004B3B98"/>
    <w:rsid w:val="004B5A9C"/>
    <w:rsid w:val="004B7F14"/>
    <w:rsid w:val="004C02C3"/>
    <w:rsid w:val="004C03D6"/>
    <w:rsid w:val="004C14D7"/>
    <w:rsid w:val="004C423D"/>
    <w:rsid w:val="004C5DFC"/>
    <w:rsid w:val="004C68EB"/>
    <w:rsid w:val="004D0609"/>
    <w:rsid w:val="004D4638"/>
    <w:rsid w:val="004D78EA"/>
    <w:rsid w:val="004E0D03"/>
    <w:rsid w:val="004E14C4"/>
    <w:rsid w:val="004E4553"/>
    <w:rsid w:val="004E52F7"/>
    <w:rsid w:val="004E6849"/>
    <w:rsid w:val="004E69A3"/>
    <w:rsid w:val="004E6FBE"/>
    <w:rsid w:val="004E7FB6"/>
    <w:rsid w:val="004F2141"/>
    <w:rsid w:val="004F4B9C"/>
    <w:rsid w:val="004F4EF8"/>
    <w:rsid w:val="004F685C"/>
    <w:rsid w:val="004F74D9"/>
    <w:rsid w:val="005001CE"/>
    <w:rsid w:val="00500888"/>
    <w:rsid w:val="00501E10"/>
    <w:rsid w:val="0050218C"/>
    <w:rsid w:val="005028D9"/>
    <w:rsid w:val="00503234"/>
    <w:rsid w:val="00506A85"/>
    <w:rsid w:val="00507DDB"/>
    <w:rsid w:val="00510F85"/>
    <w:rsid w:val="005114E9"/>
    <w:rsid w:val="0051175E"/>
    <w:rsid w:val="005148F1"/>
    <w:rsid w:val="00514D76"/>
    <w:rsid w:val="0051598B"/>
    <w:rsid w:val="00516E82"/>
    <w:rsid w:val="00520B8E"/>
    <w:rsid w:val="00523293"/>
    <w:rsid w:val="00524280"/>
    <w:rsid w:val="005243BB"/>
    <w:rsid w:val="00525B90"/>
    <w:rsid w:val="00525FBD"/>
    <w:rsid w:val="0053322F"/>
    <w:rsid w:val="00533FE0"/>
    <w:rsid w:val="0053429C"/>
    <w:rsid w:val="0053452B"/>
    <w:rsid w:val="0053453E"/>
    <w:rsid w:val="00534699"/>
    <w:rsid w:val="00535980"/>
    <w:rsid w:val="005372CC"/>
    <w:rsid w:val="0053751D"/>
    <w:rsid w:val="005400DC"/>
    <w:rsid w:val="00540580"/>
    <w:rsid w:val="00540E96"/>
    <w:rsid w:val="00541F45"/>
    <w:rsid w:val="00542371"/>
    <w:rsid w:val="005424BB"/>
    <w:rsid w:val="0054746A"/>
    <w:rsid w:val="00547724"/>
    <w:rsid w:val="00547874"/>
    <w:rsid w:val="00550C3D"/>
    <w:rsid w:val="005521DD"/>
    <w:rsid w:val="00552A18"/>
    <w:rsid w:val="00552D21"/>
    <w:rsid w:val="0055407B"/>
    <w:rsid w:val="0055675B"/>
    <w:rsid w:val="00556F4D"/>
    <w:rsid w:val="005579A9"/>
    <w:rsid w:val="00563448"/>
    <w:rsid w:val="0056375C"/>
    <w:rsid w:val="0056703B"/>
    <w:rsid w:val="005679FA"/>
    <w:rsid w:val="0057020B"/>
    <w:rsid w:val="0057109D"/>
    <w:rsid w:val="00573433"/>
    <w:rsid w:val="00574BF5"/>
    <w:rsid w:val="00575D2A"/>
    <w:rsid w:val="00576422"/>
    <w:rsid w:val="0057739D"/>
    <w:rsid w:val="00581EBD"/>
    <w:rsid w:val="005826C6"/>
    <w:rsid w:val="005832E4"/>
    <w:rsid w:val="00584C30"/>
    <w:rsid w:val="00585684"/>
    <w:rsid w:val="00585F89"/>
    <w:rsid w:val="0059049C"/>
    <w:rsid w:val="00593F97"/>
    <w:rsid w:val="00596238"/>
    <w:rsid w:val="0059664D"/>
    <w:rsid w:val="005A1D1B"/>
    <w:rsid w:val="005A496F"/>
    <w:rsid w:val="005A55A6"/>
    <w:rsid w:val="005A654B"/>
    <w:rsid w:val="005A67C0"/>
    <w:rsid w:val="005A6A12"/>
    <w:rsid w:val="005A79A3"/>
    <w:rsid w:val="005A7EE7"/>
    <w:rsid w:val="005B09DD"/>
    <w:rsid w:val="005B1964"/>
    <w:rsid w:val="005B3949"/>
    <w:rsid w:val="005B4D5F"/>
    <w:rsid w:val="005B56D7"/>
    <w:rsid w:val="005B588D"/>
    <w:rsid w:val="005B6EF2"/>
    <w:rsid w:val="005C2546"/>
    <w:rsid w:val="005C3AF3"/>
    <w:rsid w:val="005C6F59"/>
    <w:rsid w:val="005D18B5"/>
    <w:rsid w:val="005D2EAA"/>
    <w:rsid w:val="005D5D68"/>
    <w:rsid w:val="005D65DE"/>
    <w:rsid w:val="005D6908"/>
    <w:rsid w:val="005E2DFE"/>
    <w:rsid w:val="005E5801"/>
    <w:rsid w:val="005E6DBE"/>
    <w:rsid w:val="005E76A4"/>
    <w:rsid w:val="005E7747"/>
    <w:rsid w:val="005F062B"/>
    <w:rsid w:val="005F08D6"/>
    <w:rsid w:val="005F2239"/>
    <w:rsid w:val="005F2E00"/>
    <w:rsid w:val="005F5DA3"/>
    <w:rsid w:val="005F6421"/>
    <w:rsid w:val="00602B8C"/>
    <w:rsid w:val="006038CA"/>
    <w:rsid w:val="00604AC0"/>
    <w:rsid w:val="00607570"/>
    <w:rsid w:val="00607726"/>
    <w:rsid w:val="00611798"/>
    <w:rsid w:val="00611A58"/>
    <w:rsid w:val="00611B5A"/>
    <w:rsid w:val="006133C7"/>
    <w:rsid w:val="0061360B"/>
    <w:rsid w:val="00614301"/>
    <w:rsid w:val="00614B3C"/>
    <w:rsid w:val="00615718"/>
    <w:rsid w:val="00617E4C"/>
    <w:rsid w:val="0062040B"/>
    <w:rsid w:val="00620AB6"/>
    <w:rsid w:val="00621375"/>
    <w:rsid w:val="00621757"/>
    <w:rsid w:val="006229D2"/>
    <w:rsid w:val="0062396E"/>
    <w:rsid w:val="00624B2E"/>
    <w:rsid w:val="00625686"/>
    <w:rsid w:val="006269AB"/>
    <w:rsid w:val="006276B6"/>
    <w:rsid w:val="006309D4"/>
    <w:rsid w:val="006319CD"/>
    <w:rsid w:val="006353E7"/>
    <w:rsid w:val="00637002"/>
    <w:rsid w:val="006373AF"/>
    <w:rsid w:val="00637FDF"/>
    <w:rsid w:val="006424E3"/>
    <w:rsid w:val="006432C9"/>
    <w:rsid w:val="006441A4"/>
    <w:rsid w:val="00645480"/>
    <w:rsid w:val="0064770E"/>
    <w:rsid w:val="00651B79"/>
    <w:rsid w:val="00652B3C"/>
    <w:rsid w:val="006532E4"/>
    <w:rsid w:val="00654347"/>
    <w:rsid w:val="006600DF"/>
    <w:rsid w:val="00660115"/>
    <w:rsid w:val="00663854"/>
    <w:rsid w:val="00663A0D"/>
    <w:rsid w:val="006656E4"/>
    <w:rsid w:val="00667155"/>
    <w:rsid w:val="006671DF"/>
    <w:rsid w:val="00670D0C"/>
    <w:rsid w:val="00671D6C"/>
    <w:rsid w:val="006722B9"/>
    <w:rsid w:val="00672C0E"/>
    <w:rsid w:val="0067310D"/>
    <w:rsid w:val="00673E0C"/>
    <w:rsid w:val="006743B7"/>
    <w:rsid w:val="00674E87"/>
    <w:rsid w:val="00676769"/>
    <w:rsid w:val="00681531"/>
    <w:rsid w:val="00681F1F"/>
    <w:rsid w:val="00683659"/>
    <w:rsid w:val="00684286"/>
    <w:rsid w:val="006848B3"/>
    <w:rsid w:val="00685B5C"/>
    <w:rsid w:val="006867B4"/>
    <w:rsid w:val="00686CF9"/>
    <w:rsid w:val="00687149"/>
    <w:rsid w:val="006900A1"/>
    <w:rsid w:val="00690148"/>
    <w:rsid w:val="006903B5"/>
    <w:rsid w:val="0069177A"/>
    <w:rsid w:val="00691821"/>
    <w:rsid w:val="00692A31"/>
    <w:rsid w:val="00693195"/>
    <w:rsid w:val="00693EB4"/>
    <w:rsid w:val="00696C30"/>
    <w:rsid w:val="006A115C"/>
    <w:rsid w:val="006A202F"/>
    <w:rsid w:val="006A32A1"/>
    <w:rsid w:val="006A52B2"/>
    <w:rsid w:val="006A57B3"/>
    <w:rsid w:val="006A5B11"/>
    <w:rsid w:val="006A7C3B"/>
    <w:rsid w:val="006B06A0"/>
    <w:rsid w:val="006B31E4"/>
    <w:rsid w:val="006B42BC"/>
    <w:rsid w:val="006B52EF"/>
    <w:rsid w:val="006C38B9"/>
    <w:rsid w:val="006C4130"/>
    <w:rsid w:val="006C4E1B"/>
    <w:rsid w:val="006C4E8A"/>
    <w:rsid w:val="006C6C0B"/>
    <w:rsid w:val="006C7A24"/>
    <w:rsid w:val="006D29F1"/>
    <w:rsid w:val="006D3627"/>
    <w:rsid w:val="006D3DF0"/>
    <w:rsid w:val="006D45EF"/>
    <w:rsid w:val="006D4A82"/>
    <w:rsid w:val="006D6FC8"/>
    <w:rsid w:val="006D7B00"/>
    <w:rsid w:val="006E0B45"/>
    <w:rsid w:val="006E2A6F"/>
    <w:rsid w:val="006E3F78"/>
    <w:rsid w:val="006E63EB"/>
    <w:rsid w:val="006E7899"/>
    <w:rsid w:val="006F00D7"/>
    <w:rsid w:val="006F0705"/>
    <w:rsid w:val="006F253E"/>
    <w:rsid w:val="006F3DBF"/>
    <w:rsid w:val="006F4401"/>
    <w:rsid w:val="006F4C50"/>
    <w:rsid w:val="006F507C"/>
    <w:rsid w:val="006F5D47"/>
    <w:rsid w:val="006F7F57"/>
    <w:rsid w:val="00701688"/>
    <w:rsid w:val="00702A73"/>
    <w:rsid w:val="007030D8"/>
    <w:rsid w:val="0070346E"/>
    <w:rsid w:val="0070658C"/>
    <w:rsid w:val="00707237"/>
    <w:rsid w:val="00710C12"/>
    <w:rsid w:val="00712134"/>
    <w:rsid w:val="00720239"/>
    <w:rsid w:val="00726041"/>
    <w:rsid w:val="00727E2F"/>
    <w:rsid w:val="00727FBE"/>
    <w:rsid w:val="00732B97"/>
    <w:rsid w:val="00732BDE"/>
    <w:rsid w:val="00733235"/>
    <w:rsid w:val="007332AB"/>
    <w:rsid w:val="00733A13"/>
    <w:rsid w:val="00735D2B"/>
    <w:rsid w:val="007379ED"/>
    <w:rsid w:val="00741670"/>
    <w:rsid w:val="00743175"/>
    <w:rsid w:val="00744B2E"/>
    <w:rsid w:val="00747965"/>
    <w:rsid w:val="00750008"/>
    <w:rsid w:val="00750588"/>
    <w:rsid w:val="00750B09"/>
    <w:rsid w:val="00751C80"/>
    <w:rsid w:val="00752C59"/>
    <w:rsid w:val="00753517"/>
    <w:rsid w:val="00754F31"/>
    <w:rsid w:val="00755CCE"/>
    <w:rsid w:val="00757706"/>
    <w:rsid w:val="0076175C"/>
    <w:rsid w:val="00761AA3"/>
    <w:rsid w:val="007646F2"/>
    <w:rsid w:val="00764FD7"/>
    <w:rsid w:val="0076620A"/>
    <w:rsid w:val="00770944"/>
    <w:rsid w:val="00771DB0"/>
    <w:rsid w:val="00774942"/>
    <w:rsid w:val="007755BE"/>
    <w:rsid w:val="00775BE5"/>
    <w:rsid w:val="00777BA7"/>
    <w:rsid w:val="007809F7"/>
    <w:rsid w:val="0078285F"/>
    <w:rsid w:val="0078334F"/>
    <w:rsid w:val="00783A8C"/>
    <w:rsid w:val="00784F7E"/>
    <w:rsid w:val="0078514F"/>
    <w:rsid w:val="007854FB"/>
    <w:rsid w:val="00787BD3"/>
    <w:rsid w:val="00787D1B"/>
    <w:rsid w:val="007924DC"/>
    <w:rsid w:val="00792C26"/>
    <w:rsid w:val="0079303D"/>
    <w:rsid w:val="007935C1"/>
    <w:rsid w:val="0079430C"/>
    <w:rsid w:val="00796CE9"/>
    <w:rsid w:val="007978A7"/>
    <w:rsid w:val="007A0119"/>
    <w:rsid w:val="007A115B"/>
    <w:rsid w:val="007A1D73"/>
    <w:rsid w:val="007A1EB1"/>
    <w:rsid w:val="007A30B6"/>
    <w:rsid w:val="007A4684"/>
    <w:rsid w:val="007A4E2E"/>
    <w:rsid w:val="007A7F9F"/>
    <w:rsid w:val="007B0663"/>
    <w:rsid w:val="007B203F"/>
    <w:rsid w:val="007B4196"/>
    <w:rsid w:val="007B4355"/>
    <w:rsid w:val="007B6600"/>
    <w:rsid w:val="007B752B"/>
    <w:rsid w:val="007C0954"/>
    <w:rsid w:val="007C17B4"/>
    <w:rsid w:val="007C3062"/>
    <w:rsid w:val="007C3CEF"/>
    <w:rsid w:val="007D2CD6"/>
    <w:rsid w:val="007D3645"/>
    <w:rsid w:val="007D39BD"/>
    <w:rsid w:val="007D571D"/>
    <w:rsid w:val="007D7EE2"/>
    <w:rsid w:val="007E0381"/>
    <w:rsid w:val="007E41BC"/>
    <w:rsid w:val="007E49C3"/>
    <w:rsid w:val="007E5967"/>
    <w:rsid w:val="007E5A3F"/>
    <w:rsid w:val="007F015D"/>
    <w:rsid w:val="007F0724"/>
    <w:rsid w:val="007F497A"/>
    <w:rsid w:val="00800CE6"/>
    <w:rsid w:val="00801E4F"/>
    <w:rsid w:val="00804E68"/>
    <w:rsid w:val="00805C7F"/>
    <w:rsid w:val="0080669E"/>
    <w:rsid w:val="008071FF"/>
    <w:rsid w:val="0081026A"/>
    <w:rsid w:val="008105BD"/>
    <w:rsid w:val="00813C22"/>
    <w:rsid w:val="00813CEE"/>
    <w:rsid w:val="00814403"/>
    <w:rsid w:val="008147B7"/>
    <w:rsid w:val="00814C3D"/>
    <w:rsid w:val="00815456"/>
    <w:rsid w:val="0081558C"/>
    <w:rsid w:val="00816657"/>
    <w:rsid w:val="00816CC2"/>
    <w:rsid w:val="00817222"/>
    <w:rsid w:val="00820D79"/>
    <w:rsid w:val="008215DF"/>
    <w:rsid w:val="00821695"/>
    <w:rsid w:val="00822DC3"/>
    <w:rsid w:val="00823E8B"/>
    <w:rsid w:val="0082420C"/>
    <w:rsid w:val="008252BC"/>
    <w:rsid w:val="00830AB6"/>
    <w:rsid w:val="00830AD2"/>
    <w:rsid w:val="00835D0A"/>
    <w:rsid w:val="00836597"/>
    <w:rsid w:val="00836DC1"/>
    <w:rsid w:val="008373C4"/>
    <w:rsid w:val="008373D1"/>
    <w:rsid w:val="00840520"/>
    <w:rsid w:val="00843248"/>
    <w:rsid w:val="0084347F"/>
    <w:rsid w:val="0084705A"/>
    <w:rsid w:val="0084739A"/>
    <w:rsid w:val="00847A1E"/>
    <w:rsid w:val="008559CF"/>
    <w:rsid w:val="008576B7"/>
    <w:rsid w:val="00860947"/>
    <w:rsid w:val="00860EF5"/>
    <w:rsid w:val="00862A20"/>
    <w:rsid w:val="00862DBB"/>
    <w:rsid w:val="008636B3"/>
    <w:rsid w:val="00863E6C"/>
    <w:rsid w:val="008641AD"/>
    <w:rsid w:val="00865D08"/>
    <w:rsid w:val="00867D3F"/>
    <w:rsid w:val="00872F5C"/>
    <w:rsid w:val="008730A7"/>
    <w:rsid w:val="00874247"/>
    <w:rsid w:val="008767B2"/>
    <w:rsid w:val="00882D08"/>
    <w:rsid w:val="0088373F"/>
    <w:rsid w:val="00883A26"/>
    <w:rsid w:val="008841B1"/>
    <w:rsid w:val="00884550"/>
    <w:rsid w:val="00887043"/>
    <w:rsid w:val="00892E8C"/>
    <w:rsid w:val="00893FF3"/>
    <w:rsid w:val="00894A53"/>
    <w:rsid w:val="00894D05"/>
    <w:rsid w:val="00895294"/>
    <w:rsid w:val="008A09F4"/>
    <w:rsid w:val="008A10FC"/>
    <w:rsid w:val="008A5761"/>
    <w:rsid w:val="008A5A77"/>
    <w:rsid w:val="008A5B8E"/>
    <w:rsid w:val="008A7AA0"/>
    <w:rsid w:val="008A7CF0"/>
    <w:rsid w:val="008B0F55"/>
    <w:rsid w:val="008B127D"/>
    <w:rsid w:val="008B38EA"/>
    <w:rsid w:val="008B4ECA"/>
    <w:rsid w:val="008C4BB3"/>
    <w:rsid w:val="008C5FE1"/>
    <w:rsid w:val="008C6D7C"/>
    <w:rsid w:val="008D1D30"/>
    <w:rsid w:val="008D29DB"/>
    <w:rsid w:val="008D4212"/>
    <w:rsid w:val="008D50F7"/>
    <w:rsid w:val="008D6675"/>
    <w:rsid w:val="008E0F5D"/>
    <w:rsid w:val="008E11D5"/>
    <w:rsid w:val="008E1694"/>
    <w:rsid w:val="008E1C15"/>
    <w:rsid w:val="008E2031"/>
    <w:rsid w:val="008E53AC"/>
    <w:rsid w:val="008F1368"/>
    <w:rsid w:val="008F252C"/>
    <w:rsid w:val="008F2A48"/>
    <w:rsid w:val="008F3F82"/>
    <w:rsid w:val="008F6C2E"/>
    <w:rsid w:val="008F6DE1"/>
    <w:rsid w:val="008F7829"/>
    <w:rsid w:val="00900F1F"/>
    <w:rsid w:val="0090101C"/>
    <w:rsid w:val="009016D8"/>
    <w:rsid w:val="00901E18"/>
    <w:rsid w:val="00903787"/>
    <w:rsid w:val="009038E2"/>
    <w:rsid w:val="00904CAD"/>
    <w:rsid w:val="00905E4D"/>
    <w:rsid w:val="0091149C"/>
    <w:rsid w:val="00911C51"/>
    <w:rsid w:val="0091544F"/>
    <w:rsid w:val="00916243"/>
    <w:rsid w:val="009247BB"/>
    <w:rsid w:val="00924AB6"/>
    <w:rsid w:val="00926269"/>
    <w:rsid w:val="009266C2"/>
    <w:rsid w:val="00926895"/>
    <w:rsid w:val="00926898"/>
    <w:rsid w:val="0093035B"/>
    <w:rsid w:val="00930576"/>
    <w:rsid w:val="009312F1"/>
    <w:rsid w:val="00931439"/>
    <w:rsid w:val="00932BDB"/>
    <w:rsid w:val="009333AD"/>
    <w:rsid w:val="00933FCF"/>
    <w:rsid w:val="009348EE"/>
    <w:rsid w:val="00935640"/>
    <w:rsid w:val="00936A29"/>
    <w:rsid w:val="0094279A"/>
    <w:rsid w:val="00942C56"/>
    <w:rsid w:val="00945739"/>
    <w:rsid w:val="009457A0"/>
    <w:rsid w:val="00947240"/>
    <w:rsid w:val="009474D9"/>
    <w:rsid w:val="00950E01"/>
    <w:rsid w:val="00952309"/>
    <w:rsid w:val="00952C60"/>
    <w:rsid w:val="00955A0D"/>
    <w:rsid w:val="00964057"/>
    <w:rsid w:val="0096499E"/>
    <w:rsid w:val="00966191"/>
    <w:rsid w:val="00966DBD"/>
    <w:rsid w:val="00967B5D"/>
    <w:rsid w:val="009706CD"/>
    <w:rsid w:val="00971A24"/>
    <w:rsid w:val="00972B35"/>
    <w:rsid w:val="00972DB6"/>
    <w:rsid w:val="009761F0"/>
    <w:rsid w:val="009762D3"/>
    <w:rsid w:val="009775B6"/>
    <w:rsid w:val="00982F5E"/>
    <w:rsid w:val="0098300D"/>
    <w:rsid w:val="009850EA"/>
    <w:rsid w:val="00985751"/>
    <w:rsid w:val="009870FE"/>
    <w:rsid w:val="009916C2"/>
    <w:rsid w:val="00993474"/>
    <w:rsid w:val="009942AC"/>
    <w:rsid w:val="009947BD"/>
    <w:rsid w:val="00994C2D"/>
    <w:rsid w:val="00997DB7"/>
    <w:rsid w:val="00997E8E"/>
    <w:rsid w:val="009A06B5"/>
    <w:rsid w:val="009A12D8"/>
    <w:rsid w:val="009A219C"/>
    <w:rsid w:val="009A2B2F"/>
    <w:rsid w:val="009A45AE"/>
    <w:rsid w:val="009A4DDC"/>
    <w:rsid w:val="009A6A7E"/>
    <w:rsid w:val="009A77E9"/>
    <w:rsid w:val="009B09B2"/>
    <w:rsid w:val="009B0C01"/>
    <w:rsid w:val="009B1C9D"/>
    <w:rsid w:val="009B325D"/>
    <w:rsid w:val="009B43E4"/>
    <w:rsid w:val="009B5F1F"/>
    <w:rsid w:val="009B64EB"/>
    <w:rsid w:val="009B7869"/>
    <w:rsid w:val="009C01C3"/>
    <w:rsid w:val="009C2119"/>
    <w:rsid w:val="009C26EB"/>
    <w:rsid w:val="009C2EF5"/>
    <w:rsid w:val="009C51ED"/>
    <w:rsid w:val="009C6010"/>
    <w:rsid w:val="009C6883"/>
    <w:rsid w:val="009C6CD6"/>
    <w:rsid w:val="009C71E2"/>
    <w:rsid w:val="009D3451"/>
    <w:rsid w:val="009D4DED"/>
    <w:rsid w:val="009D4E18"/>
    <w:rsid w:val="009D4E78"/>
    <w:rsid w:val="009D5A4A"/>
    <w:rsid w:val="009D5B73"/>
    <w:rsid w:val="009D6E39"/>
    <w:rsid w:val="009D744F"/>
    <w:rsid w:val="009E1DB2"/>
    <w:rsid w:val="009E1F43"/>
    <w:rsid w:val="009E1F68"/>
    <w:rsid w:val="009E29D8"/>
    <w:rsid w:val="009E31A6"/>
    <w:rsid w:val="009E31A9"/>
    <w:rsid w:val="009E33E7"/>
    <w:rsid w:val="009E39B1"/>
    <w:rsid w:val="009E4311"/>
    <w:rsid w:val="009E4B8A"/>
    <w:rsid w:val="009E67CB"/>
    <w:rsid w:val="009E6950"/>
    <w:rsid w:val="009E6E6F"/>
    <w:rsid w:val="009F0A76"/>
    <w:rsid w:val="009F105C"/>
    <w:rsid w:val="009F1F7F"/>
    <w:rsid w:val="009F28BA"/>
    <w:rsid w:val="009F4755"/>
    <w:rsid w:val="009F561B"/>
    <w:rsid w:val="00A006AC"/>
    <w:rsid w:val="00A00866"/>
    <w:rsid w:val="00A0205D"/>
    <w:rsid w:val="00A02AED"/>
    <w:rsid w:val="00A0398B"/>
    <w:rsid w:val="00A0500C"/>
    <w:rsid w:val="00A06038"/>
    <w:rsid w:val="00A11B90"/>
    <w:rsid w:val="00A11D50"/>
    <w:rsid w:val="00A14A25"/>
    <w:rsid w:val="00A151D2"/>
    <w:rsid w:val="00A170D2"/>
    <w:rsid w:val="00A20C68"/>
    <w:rsid w:val="00A227DE"/>
    <w:rsid w:val="00A24052"/>
    <w:rsid w:val="00A24F7D"/>
    <w:rsid w:val="00A27648"/>
    <w:rsid w:val="00A27FF0"/>
    <w:rsid w:val="00A411C2"/>
    <w:rsid w:val="00A443A7"/>
    <w:rsid w:val="00A4467A"/>
    <w:rsid w:val="00A45112"/>
    <w:rsid w:val="00A51833"/>
    <w:rsid w:val="00A53524"/>
    <w:rsid w:val="00A54B81"/>
    <w:rsid w:val="00A55D45"/>
    <w:rsid w:val="00A562E4"/>
    <w:rsid w:val="00A5641F"/>
    <w:rsid w:val="00A61CBB"/>
    <w:rsid w:val="00A62193"/>
    <w:rsid w:val="00A628FB"/>
    <w:rsid w:val="00A646DF"/>
    <w:rsid w:val="00A6475A"/>
    <w:rsid w:val="00A651BD"/>
    <w:rsid w:val="00A73E0A"/>
    <w:rsid w:val="00A76EC2"/>
    <w:rsid w:val="00A81A4E"/>
    <w:rsid w:val="00A82254"/>
    <w:rsid w:val="00A832A6"/>
    <w:rsid w:val="00A832C6"/>
    <w:rsid w:val="00A86E88"/>
    <w:rsid w:val="00A879D6"/>
    <w:rsid w:val="00A90266"/>
    <w:rsid w:val="00A91B8B"/>
    <w:rsid w:val="00A92069"/>
    <w:rsid w:val="00A92384"/>
    <w:rsid w:val="00A923CB"/>
    <w:rsid w:val="00A93A17"/>
    <w:rsid w:val="00A952E2"/>
    <w:rsid w:val="00A9535D"/>
    <w:rsid w:val="00A96E00"/>
    <w:rsid w:val="00A96E07"/>
    <w:rsid w:val="00A972C1"/>
    <w:rsid w:val="00AA14C7"/>
    <w:rsid w:val="00AA1506"/>
    <w:rsid w:val="00AA549B"/>
    <w:rsid w:val="00AA54DE"/>
    <w:rsid w:val="00AA5D21"/>
    <w:rsid w:val="00AA6829"/>
    <w:rsid w:val="00AA6B4A"/>
    <w:rsid w:val="00AA7C71"/>
    <w:rsid w:val="00AB16F4"/>
    <w:rsid w:val="00AB2D87"/>
    <w:rsid w:val="00AB40E0"/>
    <w:rsid w:val="00AB5934"/>
    <w:rsid w:val="00AB7C32"/>
    <w:rsid w:val="00AC0139"/>
    <w:rsid w:val="00AC31AA"/>
    <w:rsid w:val="00AC3EA7"/>
    <w:rsid w:val="00AC6C5C"/>
    <w:rsid w:val="00AC7085"/>
    <w:rsid w:val="00AD0709"/>
    <w:rsid w:val="00AD0995"/>
    <w:rsid w:val="00AD3319"/>
    <w:rsid w:val="00AD3729"/>
    <w:rsid w:val="00AD4161"/>
    <w:rsid w:val="00AD5235"/>
    <w:rsid w:val="00AD7002"/>
    <w:rsid w:val="00AD7715"/>
    <w:rsid w:val="00AD77D9"/>
    <w:rsid w:val="00AE0943"/>
    <w:rsid w:val="00AE379B"/>
    <w:rsid w:val="00AE5120"/>
    <w:rsid w:val="00AE58BC"/>
    <w:rsid w:val="00AF12D3"/>
    <w:rsid w:val="00AF2460"/>
    <w:rsid w:val="00AF4E80"/>
    <w:rsid w:val="00AF4F28"/>
    <w:rsid w:val="00AF75E4"/>
    <w:rsid w:val="00B015CA"/>
    <w:rsid w:val="00B0170B"/>
    <w:rsid w:val="00B02B68"/>
    <w:rsid w:val="00B05BD3"/>
    <w:rsid w:val="00B07DD6"/>
    <w:rsid w:val="00B11758"/>
    <w:rsid w:val="00B12409"/>
    <w:rsid w:val="00B137A5"/>
    <w:rsid w:val="00B1522F"/>
    <w:rsid w:val="00B1547F"/>
    <w:rsid w:val="00B15B68"/>
    <w:rsid w:val="00B1645F"/>
    <w:rsid w:val="00B17183"/>
    <w:rsid w:val="00B211BA"/>
    <w:rsid w:val="00B23FB7"/>
    <w:rsid w:val="00B255BF"/>
    <w:rsid w:val="00B26E3B"/>
    <w:rsid w:val="00B2791E"/>
    <w:rsid w:val="00B31221"/>
    <w:rsid w:val="00B35EEC"/>
    <w:rsid w:val="00B36487"/>
    <w:rsid w:val="00B37A4A"/>
    <w:rsid w:val="00B409D8"/>
    <w:rsid w:val="00B429D3"/>
    <w:rsid w:val="00B47012"/>
    <w:rsid w:val="00B47433"/>
    <w:rsid w:val="00B47A20"/>
    <w:rsid w:val="00B50061"/>
    <w:rsid w:val="00B50882"/>
    <w:rsid w:val="00B5133C"/>
    <w:rsid w:val="00B51FB1"/>
    <w:rsid w:val="00B52DFC"/>
    <w:rsid w:val="00B55135"/>
    <w:rsid w:val="00B55782"/>
    <w:rsid w:val="00B561E4"/>
    <w:rsid w:val="00B57923"/>
    <w:rsid w:val="00B61395"/>
    <w:rsid w:val="00B62D62"/>
    <w:rsid w:val="00B63FEF"/>
    <w:rsid w:val="00B654B1"/>
    <w:rsid w:val="00B70EA9"/>
    <w:rsid w:val="00B7447F"/>
    <w:rsid w:val="00B748BC"/>
    <w:rsid w:val="00B7502B"/>
    <w:rsid w:val="00B7565E"/>
    <w:rsid w:val="00B80F3E"/>
    <w:rsid w:val="00B815FC"/>
    <w:rsid w:val="00B82288"/>
    <w:rsid w:val="00B83ECB"/>
    <w:rsid w:val="00B84B3A"/>
    <w:rsid w:val="00B85500"/>
    <w:rsid w:val="00B85F8A"/>
    <w:rsid w:val="00B86694"/>
    <w:rsid w:val="00B8707A"/>
    <w:rsid w:val="00B9139E"/>
    <w:rsid w:val="00B92879"/>
    <w:rsid w:val="00B93A20"/>
    <w:rsid w:val="00B94337"/>
    <w:rsid w:val="00BA1A9F"/>
    <w:rsid w:val="00BA475C"/>
    <w:rsid w:val="00BA4CC8"/>
    <w:rsid w:val="00BA55E7"/>
    <w:rsid w:val="00BA5E53"/>
    <w:rsid w:val="00BA7C97"/>
    <w:rsid w:val="00BB1D42"/>
    <w:rsid w:val="00BB2D77"/>
    <w:rsid w:val="00BB47EB"/>
    <w:rsid w:val="00BB50E5"/>
    <w:rsid w:val="00BB5E66"/>
    <w:rsid w:val="00BB5FE9"/>
    <w:rsid w:val="00BB61CF"/>
    <w:rsid w:val="00BC3A06"/>
    <w:rsid w:val="00BC462A"/>
    <w:rsid w:val="00BC5C06"/>
    <w:rsid w:val="00BC6BDE"/>
    <w:rsid w:val="00BC71B9"/>
    <w:rsid w:val="00BD0202"/>
    <w:rsid w:val="00BD33E6"/>
    <w:rsid w:val="00BD432E"/>
    <w:rsid w:val="00BD4DED"/>
    <w:rsid w:val="00BD5BB1"/>
    <w:rsid w:val="00BD5BC9"/>
    <w:rsid w:val="00BE2673"/>
    <w:rsid w:val="00BE2831"/>
    <w:rsid w:val="00BE3D1B"/>
    <w:rsid w:val="00BE77F9"/>
    <w:rsid w:val="00BF0400"/>
    <w:rsid w:val="00BF31CA"/>
    <w:rsid w:val="00BF4007"/>
    <w:rsid w:val="00BF4F4C"/>
    <w:rsid w:val="00BF5694"/>
    <w:rsid w:val="00BF595C"/>
    <w:rsid w:val="00BF6A70"/>
    <w:rsid w:val="00BF7E02"/>
    <w:rsid w:val="00C029E0"/>
    <w:rsid w:val="00C02A7F"/>
    <w:rsid w:val="00C03A00"/>
    <w:rsid w:val="00C04283"/>
    <w:rsid w:val="00C0497F"/>
    <w:rsid w:val="00C04FB6"/>
    <w:rsid w:val="00C06702"/>
    <w:rsid w:val="00C1373D"/>
    <w:rsid w:val="00C13FD3"/>
    <w:rsid w:val="00C17F33"/>
    <w:rsid w:val="00C2429D"/>
    <w:rsid w:val="00C25187"/>
    <w:rsid w:val="00C27CBD"/>
    <w:rsid w:val="00C30BB2"/>
    <w:rsid w:val="00C326DB"/>
    <w:rsid w:val="00C33251"/>
    <w:rsid w:val="00C33CCB"/>
    <w:rsid w:val="00C35115"/>
    <w:rsid w:val="00C35F5F"/>
    <w:rsid w:val="00C40069"/>
    <w:rsid w:val="00C40456"/>
    <w:rsid w:val="00C41266"/>
    <w:rsid w:val="00C44CCE"/>
    <w:rsid w:val="00C44FFE"/>
    <w:rsid w:val="00C46741"/>
    <w:rsid w:val="00C46DB5"/>
    <w:rsid w:val="00C46E1D"/>
    <w:rsid w:val="00C47C7F"/>
    <w:rsid w:val="00C47FD6"/>
    <w:rsid w:val="00C52702"/>
    <w:rsid w:val="00C544F2"/>
    <w:rsid w:val="00C54902"/>
    <w:rsid w:val="00C5745E"/>
    <w:rsid w:val="00C57DCD"/>
    <w:rsid w:val="00C60722"/>
    <w:rsid w:val="00C611F5"/>
    <w:rsid w:val="00C61641"/>
    <w:rsid w:val="00C61DD1"/>
    <w:rsid w:val="00C621FA"/>
    <w:rsid w:val="00C6318F"/>
    <w:rsid w:val="00C6447E"/>
    <w:rsid w:val="00C67EA6"/>
    <w:rsid w:val="00C70DFE"/>
    <w:rsid w:val="00C7146B"/>
    <w:rsid w:val="00C72CD6"/>
    <w:rsid w:val="00C72EFA"/>
    <w:rsid w:val="00C73FC7"/>
    <w:rsid w:val="00C740A6"/>
    <w:rsid w:val="00C753B3"/>
    <w:rsid w:val="00C7565A"/>
    <w:rsid w:val="00C8177E"/>
    <w:rsid w:val="00C83435"/>
    <w:rsid w:val="00C836B7"/>
    <w:rsid w:val="00C83E8C"/>
    <w:rsid w:val="00C87246"/>
    <w:rsid w:val="00C90531"/>
    <w:rsid w:val="00C90B85"/>
    <w:rsid w:val="00C90C63"/>
    <w:rsid w:val="00C920EA"/>
    <w:rsid w:val="00C94653"/>
    <w:rsid w:val="00CA01D1"/>
    <w:rsid w:val="00CA2DE5"/>
    <w:rsid w:val="00CA3D20"/>
    <w:rsid w:val="00CA42D6"/>
    <w:rsid w:val="00CA6048"/>
    <w:rsid w:val="00CA69F8"/>
    <w:rsid w:val="00CA6B38"/>
    <w:rsid w:val="00CA7E91"/>
    <w:rsid w:val="00CB0B74"/>
    <w:rsid w:val="00CB0CF3"/>
    <w:rsid w:val="00CB107B"/>
    <w:rsid w:val="00CB3411"/>
    <w:rsid w:val="00CB422D"/>
    <w:rsid w:val="00CB4FA3"/>
    <w:rsid w:val="00CB67BB"/>
    <w:rsid w:val="00CB6C0A"/>
    <w:rsid w:val="00CB6FA9"/>
    <w:rsid w:val="00CB7385"/>
    <w:rsid w:val="00CC06D7"/>
    <w:rsid w:val="00CC1118"/>
    <w:rsid w:val="00CC506D"/>
    <w:rsid w:val="00CC543E"/>
    <w:rsid w:val="00CD190A"/>
    <w:rsid w:val="00CD36F0"/>
    <w:rsid w:val="00CD3A1B"/>
    <w:rsid w:val="00CD4964"/>
    <w:rsid w:val="00CD5042"/>
    <w:rsid w:val="00CD5EA9"/>
    <w:rsid w:val="00CD5EE3"/>
    <w:rsid w:val="00CD68DD"/>
    <w:rsid w:val="00CD6F9F"/>
    <w:rsid w:val="00CE07D4"/>
    <w:rsid w:val="00CE0EB7"/>
    <w:rsid w:val="00CE2128"/>
    <w:rsid w:val="00CE3CDC"/>
    <w:rsid w:val="00CE3F84"/>
    <w:rsid w:val="00CE44A5"/>
    <w:rsid w:val="00CE527F"/>
    <w:rsid w:val="00CE745B"/>
    <w:rsid w:val="00CF0C0C"/>
    <w:rsid w:val="00CF4FA5"/>
    <w:rsid w:val="00CF5B2D"/>
    <w:rsid w:val="00CF63D1"/>
    <w:rsid w:val="00D006DA"/>
    <w:rsid w:val="00D006E0"/>
    <w:rsid w:val="00D01AF4"/>
    <w:rsid w:val="00D03FB6"/>
    <w:rsid w:val="00D04095"/>
    <w:rsid w:val="00D05250"/>
    <w:rsid w:val="00D06332"/>
    <w:rsid w:val="00D07FB8"/>
    <w:rsid w:val="00D10F5D"/>
    <w:rsid w:val="00D1119A"/>
    <w:rsid w:val="00D14C5C"/>
    <w:rsid w:val="00D15B5A"/>
    <w:rsid w:val="00D17088"/>
    <w:rsid w:val="00D17ACB"/>
    <w:rsid w:val="00D17D62"/>
    <w:rsid w:val="00D17D7D"/>
    <w:rsid w:val="00D2111E"/>
    <w:rsid w:val="00D21D25"/>
    <w:rsid w:val="00D2309A"/>
    <w:rsid w:val="00D23314"/>
    <w:rsid w:val="00D233B9"/>
    <w:rsid w:val="00D2517E"/>
    <w:rsid w:val="00D30AC1"/>
    <w:rsid w:val="00D31161"/>
    <w:rsid w:val="00D3183E"/>
    <w:rsid w:val="00D33D90"/>
    <w:rsid w:val="00D37064"/>
    <w:rsid w:val="00D37A1C"/>
    <w:rsid w:val="00D37F78"/>
    <w:rsid w:val="00D4114C"/>
    <w:rsid w:val="00D4453D"/>
    <w:rsid w:val="00D44CDA"/>
    <w:rsid w:val="00D44DE4"/>
    <w:rsid w:val="00D44E34"/>
    <w:rsid w:val="00D45BA6"/>
    <w:rsid w:val="00D47C7E"/>
    <w:rsid w:val="00D50D8B"/>
    <w:rsid w:val="00D50E94"/>
    <w:rsid w:val="00D5128D"/>
    <w:rsid w:val="00D5238C"/>
    <w:rsid w:val="00D534B9"/>
    <w:rsid w:val="00D54580"/>
    <w:rsid w:val="00D54715"/>
    <w:rsid w:val="00D67711"/>
    <w:rsid w:val="00D67C33"/>
    <w:rsid w:val="00D70078"/>
    <w:rsid w:val="00D70700"/>
    <w:rsid w:val="00D708CC"/>
    <w:rsid w:val="00D750B7"/>
    <w:rsid w:val="00D757C4"/>
    <w:rsid w:val="00D8331A"/>
    <w:rsid w:val="00D8333D"/>
    <w:rsid w:val="00D84DE4"/>
    <w:rsid w:val="00D85747"/>
    <w:rsid w:val="00D93885"/>
    <w:rsid w:val="00D94BEB"/>
    <w:rsid w:val="00D952E1"/>
    <w:rsid w:val="00D975A3"/>
    <w:rsid w:val="00DA088C"/>
    <w:rsid w:val="00DA27D9"/>
    <w:rsid w:val="00DA44C9"/>
    <w:rsid w:val="00DA4AEE"/>
    <w:rsid w:val="00DA54B6"/>
    <w:rsid w:val="00DA7E56"/>
    <w:rsid w:val="00DB07F3"/>
    <w:rsid w:val="00DB12D9"/>
    <w:rsid w:val="00DB16D7"/>
    <w:rsid w:val="00DB233C"/>
    <w:rsid w:val="00DB2409"/>
    <w:rsid w:val="00DC17D5"/>
    <w:rsid w:val="00DD2252"/>
    <w:rsid w:val="00DD26FB"/>
    <w:rsid w:val="00DD4543"/>
    <w:rsid w:val="00DD4EC5"/>
    <w:rsid w:val="00DD506F"/>
    <w:rsid w:val="00DD5A5D"/>
    <w:rsid w:val="00DD5BDE"/>
    <w:rsid w:val="00DD64F3"/>
    <w:rsid w:val="00DD7742"/>
    <w:rsid w:val="00DE3EC6"/>
    <w:rsid w:val="00DE4E32"/>
    <w:rsid w:val="00DE4EA4"/>
    <w:rsid w:val="00DE5999"/>
    <w:rsid w:val="00DE771D"/>
    <w:rsid w:val="00DF0797"/>
    <w:rsid w:val="00DF2870"/>
    <w:rsid w:val="00DF33DA"/>
    <w:rsid w:val="00DF3DDA"/>
    <w:rsid w:val="00DF3EEA"/>
    <w:rsid w:val="00DF4FC0"/>
    <w:rsid w:val="00DF7445"/>
    <w:rsid w:val="00E0010B"/>
    <w:rsid w:val="00E01A17"/>
    <w:rsid w:val="00E03EC5"/>
    <w:rsid w:val="00E0464F"/>
    <w:rsid w:val="00E0616F"/>
    <w:rsid w:val="00E0716B"/>
    <w:rsid w:val="00E079BF"/>
    <w:rsid w:val="00E11E9F"/>
    <w:rsid w:val="00E1477C"/>
    <w:rsid w:val="00E20E90"/>
    <w:rsid w:val="00E21D83"/>
    <w:rsid w:val="00E234E1"/>
    <w:rsid w:val="00E24530"/>
    <w:rsid w:val="00E25176"/>
    <w:rsid w:val="00E2536A"/>
    <w:rsid w:val="00E25AF6"/>
    <w:rsid w:val="00E30491"/>
    <w:rsid w:val="00E33298"/>
    <w:rsid w:val="00E3404E"/>
    <w:rsid w:val="00E36CFB"/>
    <w:rsid w:val="00E36EBF"/>
    <w:rsid w:val="00E41B6E"/>
    <w:rsid w:val="00E43585"/>
    <w:rsid w:val="00E43B8B"/>
    <w:rsid w:val="00E45A81"/>
    <w:rsid w:val="00E45B05"/>
    <w:rsid w:val="00E4696F"/>
    <w:rsid w:val="00E47CC7"/>
    <w:rsid w:val="00E47DD9"/>
    <w:rsid w:val="00E47F01"/>
    <w:rsid w:val="00E5136A"/>
    <w:rsid w:val="00E5387C"/>
    <w:rsid w:val="00E54A2A"/>
    <w:rsid w:val="00E54BD8"/>
    <w:rsid w:val="00E5506D"/>
    <w:rsid w:val="00E55669"/>
    <w:rsid w:val="00E559A5"/>
    <w:rsid w:val="00E5777D"/>
    <w:rsid w:val="00E607E1"/>
    <w:rsid w:val="00E62761"/>
    <w:rsid w:val="00E64142"/>
    <w:rsid w:val="00E643C8"/>
    <w:rsid w:val="00E654B3"/>
    <w:rsid w:val="00E70B1B"/>
    <w:rsid w:val="00E71CA4"/>
    <w:rsid w:val="00E72EC8"/>
    <w:rsid w:val="00E77506"/>
    <w:rsid w:val="00E80959"/>
    <w:rsid w:val="00E80C87"/>
    <w:rsid w:val="00E8232A"/>
    <w:rsid w:val="00E8298D"/>
    <w:rsid w:val="00E83605"/>
    <w:rsid w:val="00E87177"/>
    <w:rsid w:val="00E90FC0"/>
    <w:rsid w:val="00E920A6"/>
    <w:rsid w:val="00E923D6"/>
    <w:rsid w:val="00E92B2A"/>
    <w:rsid w:val="00E92DFF"/>
    <w:rsid w:val="00E93EA4"/>
    <w:rsid w:val="00E9420D"/>
    <w:rsid w:val="00E96728"/>
    <w:rsid w:val="00EA439D"/>
    <w:rsid w:val="00EA5337"/>
    <w:rsid w:val="00EA5949"/>
    <w:rsid w:val="00EA595B"/>
    <w:rsid w:val="00EA6CAB"/>
    <w:rsid w:val="00EA7288"/>
    <w:rsid w:val="00EB070C"/>
    <w:rsid w:val="00EB1539"/>
    <w:rsid w:val="00EB5A6B"/>
    <w:rsid w:val="00EB5C53"/>
    <w:rsid w:val="00EC5B31"/>
    <w:rsid w:val="00ED31AE"/>
    <w:rsid w:val="00ED40FE"/>
    <w:rsid w:val="00ED5098"/>
    <w:rsid w:val="00ED68F2"/>
    <w:rsid w:val="00ED6AAB"/>
    <w:rsid w:val="00ED6F96"/>
    <w:rsid w:val="00EE0C71"/>
    <w:rsid w:val="00EE25CC"/>
    <w:rsid w:val="00EE2E9E"/>
    <w:rsid w:val="00EE3958"/>
    <w:rsid w:val="00EE5D7B"/>
    <w:rsid w:val="00EF002F"/>
    <w:rsid w:val="00EF12B1"/>
    <w:rsid w:val="00EF15AD"/>
    <w:rsid w:val="00EF2A94"/>
    <w:rsid w:val="00EF2CA6"/>
    <w:rsid w:val="00EF2DB3"/>
    <w:rsid w:val="00EF730A"/>
    <w:rsid w:val="00EF7B2C"/>
    <w:rsid w:val="00F008D4"/>
    <w:rsid w:val="00F03BBE"/>
    <w:rsid w:val="00F04737"/>
    <w:rsid w:val="00F07741"/>
    <w:rsid w:val="00F11BD4"/>
    <w:rsid w:val="00F12001"/>
    <w:rsid w:val="00F163B2"/>
    <w:rsid w:val="00F165DB"/>
    <w:rsid w:val="00F21E93"/>
    <w:rsid w:val="00F223C6"/>
    <w:rsid w:val="00F23C3D"/>
    <w:rsid w:val="00F2641C"/>
    <w:rsid w:val="00F26D61"/>
    <w:rsid w:val="00F30409"/>
    <w:rsid w:val="00F31C08"/>
    <w:rsid w:val="00F31C92"/>
    <w:rsid w:val="00F3416E"/>
    <w:rsid w:val="00F348BD"/>
    <w:rsid w:val="00F351F3"/>
    <w:rsid w:val="00F35A09"/>
    <w:rsid w:val="00F3615C"/>
    <w:rsid w:val="00F365CD"/>
    <w:rsid w:val="00F37BAB"/>
    <w:rsid w:val="00F37E88"/>
    <w:rsid w:val="00F41C36"/>
    <w:rsid w:val="00F41E27"/>
    <w:rsid w:val="00F42870"/>
    <w:rsid w:val="00F4680D"/>
    <w:rsid w:val="00F47393"/>
    <w:rsid w:val="00F47E0D"/>
    <w:rsid w:val="00F507DD"/>
    <w:rsid w:val="00F50821"/>
    <w:rsid w:val="00F56544"/>
    <w:rsid w:val="00F56DFF"/>
    <w:rsid w:val="00F57CA8"/>
    <w:rsid w:val="00F6082C"/>
    <w:rsid w:val="00F6243D"/>
    <w:rsid w:val="00F62B8F"/>
    <w:rsid w:val="00F6542A"/>
    <w:rsid w:val="00F6686F"/>
    <w:rsid w:val="00F66E0B"/>
    <w:rsid w:val="00F67C73"/>
    <w:rsid w:val="00F702A5"/>
    <w:rsid w:val="00F71DE3"/>
    <w:rsid w:val="00F7224D"/>
    <w:rsid w:val="00F72906"/>
    <w:rsid w:val="00F73D98"/>
    <w:rsid w:val="00F7489C"/>
    <w:rsid w:val="00F7497B"/>
    <w:rsid w:val="00F74EEE"/>
    <w:rsid w:val="00F75812"/>
    <w:rsid w:val="00F76289"/>
    <w:rsid w:val="00F76F11"/>
    <w:rsid w:val="00F77EB6"/>
    <w:rsid w:val="00F80B40"/>
    <w:rsid w:val="00F82189"/>
    <w:rsid w:val="00F83315"/>
    <w:rsid w:val="00F86719"/>
    <w:rsid w:val="00F86A06"/>
    <w:rsid w:val="00F87296"/>
    <w:rsid w:val="00F9096D"/>
    <w:rsid w:val="00F929B5"/>
    <w:rsid w:val="00F96CCD"/>
    <w:rsid w:val="00F97124"/>
    <w:rsid w:val="00FA1F8A"/>
    <w:rsid w:val="00FA2AF7"/>
    <w:rsid w:val="00FA3C49"/>
    <w:rsid w:val="00FA5720"/>
    <w:rsid w:val="00FA7B4E"/>
    <w:rsid w:val="00FB5101"/>
    <w:rsid w:val="00FB71F6"/>
    <w:rsid w:val="00FC0D8A"/>
    <w:rsid w:val="00FC2E3A"/>
    <w:rsid w:val="00FC2ECE"/>
    <w:rsid w:val="00FC40A3"/>
    <w:rsid w:val="00FC53D0"/>
    <w:rsid w:val="00FD1060"/>
    <w:rsid w:val="00FD3417"/>
    <w:rsid w:val="00FD67CD"/>
    <w:rsid w:val="00FD730E"/>
    <w:rsid w:val="00FE0B2E"/>
    <w:rsid w:val="00FE0E21"/>
    <w:rsid w:val="00FE0F7F"/>
    <w:rsid w:val="00FE1D72"/>
    <w:rsid w:val="00FE34D3"/>
    <w:rsid w:val="00FE35ED"/>
    <w:rsid w:val="00FE3AA4"/>
    <w:rsid w:val="00FE4DC4"/>
    <w:rsid w:val="00FE68E5"/>
    <w:rsid w:val="00FF1D1F"/>
    <w:rsid w:val="00FF36F1"/>
    <w:rsid w:val="00FF3BE5"/>
    <w:rsid w:val="00FF5F40"/>
    <w:rsid w:val="00FF6E81"/>
    <w:rsid w:val="084E3E08"/>
    <w:rsid w:val="0B895A21"/>
    <w:rsid w:val="0C1425C8"/>
    <w:rsid w:val="10702107"/>
    <w:rsid w:val="205519FF"/>
    <w:rsid w:val="21191E9F"/>
    <w:rsid w:val="224539C0"/>
    <w:rsid w:val="2407449A"/>
    <w:rsid w:val="24187E37"/>
    <w:rsid w:val="2BE83EB0"/>
    <w:rsid w:val="2CCE156C"/>
    <w:rsid w:val="2E2A43E1"/>
    <w:rsid w:val="339F39B5"/>
    <w:rsid w:val="34E11C80"/>
    <w:rsid w:val="39D62CCD"/>
    <w:rsid w:val="3A1E7A48"/>
    <w:rsid w:val="3AB91D57"/>
    <w:rsid w:val="3B6A14BC"/>
    <w:rsid w:val="3E5219D2"/>
    <w:rsid w:val="407D653E"/>
    <w:rsid w:val="42B6609A"/>
    <w:rsid w:val="448118FA"/>
    <w:rsid w:val="44DD51E5"/>
    <w:rsid w:val="478C0E6A"/>
    <w:rsid w:val="487F0149"/>
    <w:rsid w:val="488B2B91"/>
    <w:rsid w:val="4F21427B"/>
    <w:rsid w:val="53106D9B"/>
    <w:rsid w:val="536C60ED"/>
    <w:rsid w:val="5392240D"/>
    <w:rsid w:val="5C545047"/>
    <w:rsid w:val="5EAE4DC1"/>
    <w:rsid w:val="607A2769"/>
    <w:rsid w:val="64073DDD"/>
    <w:rsid w:val="65CA2CAB"/>
    <w:rsid w:val="6B2D0F1A"/>
    <w:rsid w:val="6B87252A"/>
    <w:rsid w:val="6BE07FEB"/>
    <w:rsid w:val="72961747"/>
    <w:rsid w:val="77995D03"/>
    <w:rsid w:val="79CE37C9"/>
    <w:rsid w:val="7F23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72A36"/>
  <w15:docId w15:val="{032E190C-7A5F-43F9-88A9-505A3A81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Theme="minorEastAsia" w:hAnsi="Calibri" w:cs="Calibri"/>
      <w:sz w:val="21"/>
      <w:szCs w:val="21"/>
    </w:rPr>
  </w:style>
  <w:style w:type="paragraph" w:styleId="1">
    <w:name w:val="heading 1"/>
    <w:basedOn w:val="a"/>
    <w:next w:val="a"/>
    <w:link w:val="10"/>
    <w:qFormat/>
    <w:pPr>
      <w:keepNext/>
      <w:keepLines/>
      <w:spacing w:before="340" w:after="330" w:line="576" w:lineRule="auto"/>
      <w:outlineLvl w:val="0"/>
    </w:pPr>
    <w:rPr>
      <w:b/>
      <w:sz w:val="44"/>
      <w:szCs w:val="44"/>
    </w:rPr>
  </w:style>
  <w:style w:type="paragraph" w:styleId="2">
    <w:name w:val="heading 2"/>
    <w:basedOn w:val="a"/>
    <w:next w:val="a"/>
    <w:link w:val="20"/>
    <w:qFormat/>
    <w:pPr>
      <w:keepNext/>
      <w:keepLines/>
      <w:spacing w:before="260" w:after="260" w:line="413" w:lineRule="auto"/>
      <w:outlineLvl w:val="1"/>
    </w:pPr>
    <w:rPr>
      <w:rFonts w:ascii="Arial" w:eastAsia="Arial" w:hAnsi="Arial" w:cs="Arial"/>
      <w:b/>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semiHidden/>
    <w:unhideWhenUsed/>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sz w:val="24"/>
    </w:rPr>
  </w:style>
  <w:style w:type="paragraph" w:styleId="ac">
    <w:name w:val="annotation subject"/>
    <w:basedOn w:val="a3"/>
    <w:next w:val="a3"/>
    <w:link w:val="ad"/>
    <w:semiHidden/>
    <w:unhideWhenUsed/>
    <w:rPr>
      <w:b/>
      <w:bCs/>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Pr>
      <w:i/>
      <w:iCs/>
    </w:rPr>
  </w:style>
  <w:style w:type="character" w:styleId="af0">
    <w:name w:val="Hyperlink"/>
    <w:basedOn w:val="a0"/>
    <w:uiPriority w:val="99"/>
    <w:unhideWhenUsed/>
    <w:rPr>
      <w:color w:val="0000FF"/>
      <w:u w:val="single"/>
    </w:rPr>
  </w:style>
  <w:style w:type="character" w:styleId="af1">
    <w:name w:val="annotation reference"/>
    <w:basedOn w:val="a0"/>
    <w:rPr>
      <w:sz w:val="21"/>
      <w:szCs w:val="21"/>
    </w:rPr>
  </w:style>
  <w:style w:type="character" w:styleId="af2">
    <w:name w:val="Placeholder Text"/>
    <w:basedOn w:val="a0"/>
    <w:uiPriority w:val="99"/>
    <w:semiHidden/>
    <w:qFormat/>
    <w:rPr>
      <w:color w:val="808080"/>
    </w:rPr>
  </w:style>
  <w:style w:type="character" w:customStyle="1" w:styleId="aa">
    <w:name w:val="页眉 字符"/>
    <w:basedOn w:val="a0"/>
    <w:link w:val="a9"/>
    <w:qFormat/>
    <w:rPr>
      <w:rFonts w:ascii="Calibri" w:eastAsiaTheme="minorEastAsia" w:hAnsi="Calibri" w:cs="Calibri"/>
      <w:sz w:val="18"/>
      <w:szCs w:val="18"/>
    </w:rPr>
  </w:style>
  <w:style w:type="character" w:customStyle="1" w:styleId="a8">
    <w:name w:val="页脚 字符"/>
    <w:basedOn w:val="a0"/>
    <w:link w:val="a7"/>
    <w:qFormat/>
    <w:rPr>
      <w:rFonts w:ascii="Calibri" w:eastAsiaTheme="minorEastAsia" w:hAnsi="Calibri" w:cs="Calibri"/>
      <w:sz w:val="18"/>
      <w:szCs w:val="18"/>
    </w:rPr>
  </w:style>
  <w:style w:type="paragraph" w:styleId="af3">
    <w:name w:val="List Paragraph"/>
    <w:basedOn w:val="a"/>
    <w:uiPriority w:val="34"/>
    <w:qFormat/>
    <w:pPr>
      <w:ind w:firstLineChars="200" w:firstLine="420"/>
    </w:pPr>
  </w:style>
  <w:style w:type="paragraph" w:customStyle="1" w:styleId="EndNoteBibliographyTitle">
    <w:name w:val="EndNote Bibliography Title"/>
    <w:basedOn w:val="a"/>
    <w:link w:val="EndNoteBibliographyTitle0"/>
    <w:qFormat/>
    <w:pPr>
      <w:jc w:val="center"/>
    </w:pPr>
    <w:rPr>
      <w:sz w:val="20"/>
    </w:rPr>
  </w:style>
  <w:style w:type="character" w:customStyle="1" w:styleId="EndNoteBibliographyTitle0">
    <w:name w:val="EndNote Bibliography Title 字符"/>
    <w:basedOn w:val="a0"/>
    <w:link w:val="EndNoteBibliographyTitle"/>
    <w:rPr>
      <w:rFonts w:ascii="Calibri" w:eastAsiaTheme="minorEastAsia" w:hAnsi="Calibri" w:cs="Calibri"/>
      <w:szCs w:val="21"/>
    </w:rPr>
  </w:style>
  <w:style w:type="paragraph" w:customStyle="1" w:styleId="EndNoteBibliography">
    <w:name w:val="EndNote Bibliography"/>
    <w:basedOn w:val="a"/>
    <w:link w:val="EndNoteBibliography0"/>
    <w:rPr>
      <w:sz w:val="20"/>
    </w:rPr>
  </w:style>
  <w:style w:type="character" w:customStyle="1" w:styleId="EndNoteBibliography0">
    <w:name w:val="EndNote Bibliography 字符"/>
    <w:basedOn w:val="a0"/>
    <w:link w:val="EndNoteBibliography"/>
    <w:rPr>
      <w:rFonts w:ascii="Calibri" w:eastAsiaTheme="minorEastAsia" w:hAnsi="Calibri" w:cs="Calibri"/>
      <w:szCs w:val="21"/>
    </w:rPr>
  </w:style>
  <w:style w:type="character" w:customStyle="1" w:styleId="a4">
    <w:name w:val="批注文字 字符"/>
    <w:basedOn w:val="a0"/>
    <w:link w:val="a3"/>
    <w:rPr>
      <w:rFonts w:ascii="Calibri" w:eastAsiaTheme="minorEastAsia" w:hAnsi="Calibri" w:cs="Calibri"/>
      <w:sz w:val="21"/>
      <w:szCs w:val="21"/>
    </w:rPr>
  </w:style>
  <w:style w:type="character" w:customStyle="1" w:styleId="ad">
    <w:name w:val="批注主题 字符"/>
    <w:basedOn w:val="a4"/>
    <w:link w:val="ac"/>
    <w:semiHidden/>
    <w:rPr>
      <w:rFonts w:ascii="Calibri" w:eastAsiaTheme="minorEastAsia" w:hAnsi="Calibri" w:cs="Calibri"/>
      <w:b/>
      <w:bCs/>
      <w:sz w:val="21"/>
      <w:szCs w:val="21"/>
    </w:rPr>
  </w:style>
  <w:style w:type="character" w:customStyle="1" w:styleId="a6">
    <w:name w:val="批注框文本 字符"/>
    <w:basedOn w:val="a0"/>
    <w:link w:val="a5"/>
    <w:semiHidden/>
    <w:rPr>
      <w:rFonts w:ascii="Calibri" w:eastAsiaTheme="minorEastAsia" w:hAnsi="Calibri" w:cs="Calibri"/>
      <w:sz w:val="18"/>
      <w:szCs w:val="18"/>
    </w:rPr>
  </w:style>
  <w:style w:type="character" w:customStyle="1" w:styleId="20">
    <w:name w:val="标题 2 字符"/>
    <w:basedOn w:val="a0"/>
    <w:link w:val="2"/>
    <w:rPr>
      <w:rFonts w:ascii="Arial" w:eastAsia="Arial" w:hAnsi="Arial" w:cs="Arial"/>
      <w:b/>
      <w:sz w:val="32"/>
      <w:szCs w:val="32"/>
    </w:rPr>
  </w:style>
  <w:style w:type="character" w:customStyle="1" w:styleId="30">
    <w:name w:val="标题 3 字符"/>
    <w:basedOn w:val="a0"/>
    <w:link w:val="3"/>
    <w:rPr>
      <w:rFonts w:ascii="Calibri" w:eastAsiaTheme="minorEastAsia" w:hAnsi="Calibri" w:cs="Calibri"/>
      <w:b/>
      <w:bCs/>
      <w:sz w:val="32"/>
      <w:szCs w:val="32"/>
    </w:rPr>
  </w:style>
  <w:style w:type="character" w:customStyle="1" w:styleId="10">
    <w:name w:val="标题 1 字符"/>
    <w:basedOn w:val="a0"/>
    <w:link w:val="1"/>
    <w:rPr>
      <w:rFonts w:ascii="Calibri" w:eastAsiaTheme="minorEastAsia" w:hAnsi="Calibri" w:cs="Calibri"/>
      <w:b/>
      <w:sz w:val="44"/>
      <w:szCs w:val="44"/>
    </w:rPr>
  </w:style>
  <w:style w:type="paragraph" w:styleId="af4">
    <w:name w:val="Revision"/>
    <w:hidden/>
    <w:uiPriority w:val="99"/>
    <w:semiHidden/>
    <w:rsid w:val="00D44DE4"/>
    <w:rPr>
      <w:rFonts w:ascii="Calibri" w:eastAsiaTheme="minorEastAsia" w:hAnsi="Calibri" w:cs="Calibri"/>
      <w:sz w:val="21"/>
      <w:szCs w:val="21"/>
    </w:rPr>
  </w:style>
  <w:style w:type="character" w:styleId="af5">
    <w:name w:val="Strong"/>
    <w:basedOn w:val="a0"/>
    <w:uiPriority w:val="22"/>
    <w:qFormat/>
    <w:rsid w:val="00E07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8.wmf"/><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image" Target="media/image27.wmf"/><Relationship Id="rId5" Type="http://schemas.openxmlformats.org/officeDocument/2006/relationships/settings" Target="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theme" Target="theme/theme1.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hyperlink" Target="mailto:chyliu@wipm.ac.cn" TargetMode="External"/><Relationship Id="rId13" Type="http://schemas.microsoft.com/office/2018/08/relationships/commentsExtensible" Target="commentsExtensible.xml"/><Relationship Id="rId18" Type="http://schemas.openxmlformats.org/officeDocument/2006/relationships/image" Target="media/image3.wmf"/><Relationship Id="rId39" Type="http://schemas.openxmlformats.org/officeDocument/2006/relationships/oleObject" Target="embeddings/oleObject13.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A3358-CC35-402A-97A4-BB84B6E0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19190</TotalTime>
  <Pages>18</Pages>
  <Words>16387</Words>
  <Characters>93410</Characters>
  <Application>Microsoft Office Word</Application>
  <DocSecurity>0</DocSecurity>
  <Lines>778</Lines>
  <Paragraphs>219</Paragraphs>
  <ScaleCrop>false</ScaleCrop>
  <Company/>
  <LinksUpToDate>false</LinksUpToDate>
  <CharactersWithSpaces>109578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鲍 qingjia</cp:lastModifiedBy>
  <cp:revision>331</cp:revision>
  <cp:lastPrinted>2022-03-14T02:51:00Z</cp:lastPrinted>
  <dcterms:created xsi:type="dcterms:W3CDTF">2022-01-11T09:21:00Z</dcterms:created>
  <dcterms:modified xsi:type="dcterms:W3CDTF">2022-05-06T12:59:00Z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8818B5EAAC4A427E82FA493F88C2D3AD</vt:lpwstr>
  </property>
  <property fmtid="{D5CDD505-2E9C-101B-9397-08002B2CF9AE}" pid="4" name="MTWinEqns">
    <vt:bool>true</vt:bool>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http://www.zotero.org/styles/magnetic-resonance-in-medicine</vt:lpwstr>
  </property>
  <property fmtid="{D5CDD505-2E9C-101B-9397-08002B2CF9AE}" pid="18" name="Mendeley Recent Style Name 6_1">
    <vt:lpwstr>Magnetic Resonance in Medicine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